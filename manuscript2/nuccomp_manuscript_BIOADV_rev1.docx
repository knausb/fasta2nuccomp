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F747A" w14:textId="77777777" w:rsidR="00AA7641" w:rsidRDefault="00000000">
      <w:pPr>
        <w:pStyle w:val="Title"/>
      </w:pPr>
      <w:r>
        <w:t>nuccomp: rapidly summarize the contents of FASTA and FASTQ files containing nucleotides</w:t>
      </w:r>
    </w:p>
    <w:p w14:paraId="23C46E3F" w14:textId="77777777" w:rsidR="00AA7641" w:rsidRDefault="00000000">
      <w:pPr>
        <w:pStyle w:val="FirstParagraph"/>
      </w:pPr>
      <w:r>
        <w:t>Brian J. Knaus</w:t>
      </w:r>
      <w:r>
        <w:br/>
        <w:t>Corresponding author</w:t>
      </w:r>
      <w:r>
        <w:br/>
      </w:r>
      <w:hyperlink r:id="rId7">
        <w:r>
          <w:rPr>
            <w:rStyle w:val="Hyperlink"/>
          </w:rPr>
          <w:t>brian.knaus@oregonstate.edu</w:t>
        </w:r>
      </w:hyperlink>
      <w:r>
        <w:br/>
        <w:t>Department of Horticulture</w:t>
      </w:r>
      <w:r>
        <w:br/>
        <w:t>Oregon State University</w:t>
      </w:r>
      <w:r>
        <w:br/>
        <w:t>4017 Agriculture and Life Sciences Building</w:t>
      </w:r>
      <w:r>
        <w:br/>
        <w:t>Corvallis, OR 97331</w:t>
      </w:r>
    </w:p>
    <w:p w14:paraId="41C63F61" w14:textId="77777777" w:rsidR="00AA7641" w:rsidRDefault="00000000">
      <w:pPr>
        <w:pStyle w:val="BodyText"/>
      </w:pPr>
      <w:r>
        <w:t>and</w:t>
      </w:r>
    </w:p>
    <w:p w14:paraId="6D7A3391" w14:textId="77777777" w:rsidR="00AA7641" w:rsidRDefault="00000000">
      <w:pPr>
        <w:pStyle w:val="BodyText"/>
      </w:pPr>
      <w:r>
        <w:t>Kelly J. Vining</w:t>
      </w:r>
      <w:r>
        <w:br/>
        <w:t>Department of Horticulture</w:t>
      </w:r>
      <w:r>
        <w:br/>
        <w:t>Oregon State University</w:t>
      </w:r>
    </w:p>
    <w:p w14:paraId="04193EE3" w14:textId="77777777" w:rsidR="00AA7641" w:rsidRDefault="00000000">
      <w:pPr>
        <w:pStyle w:val="Heading2"/>
      </w:pPr>
      <w:bookmarkStart w:id="0" w:name="abstract"/>
      <w:r>
        <w:t>Abstract</w:t>
      </w:r>
    </w:p>
    <w:p w14:paraId="578E2BA8" w14:textId="77777777" w:rsidR="00AA7641" w:rsidRDefault="00000000">
      <w:pPr>
        <w:pStyle w:val="FirstParagraph"/>
      </w:pPr>
      <w:r>
        <w:t>Bioinformatic projects include the management of large FASTA and FASTQ format files, such as a genomes. The contents of these files, and their quality, varies from project to project and file to file. For example, some genomes may include large numbers of ambiguous nucleotides which may present issues to other software used to analyze these files. This presents a need to rapidly determine the contents of these files. We present nuccomp as a tool to query and present summaries of the contents of FASTA and FASTQ files containing nucleotides. This tool consists of python scripts and an RMarkdown document. The python script can be run on local machines or high performance computing facilities and it rapidly summarizes the nucleotide composition for each sequence in each file. The RMarkdown provides an example of how this summary can be graphically presented as a report or as publication quality figures. With nuccomp we can rapidly determine the contents of FASTA and FASTQ format files so we can move on to downstream procedures with confidence in knowing the contents of these files.</w:t>
      </w:r>
    </w:p>
    <w:p w14:paraId="042DB7C8" w14:textId="77777777" w:rsidR="00AA7641" w:rsidRDefault="00000000">
      <w:pPr>
        <w:pStyle w:val="BodyText"/>
        <w:rPr>
          <w:ins w:id="1" w:author="Knaus, Brian" w:date="2024-07-09T18:42:00Z" w16du:dateUtc="2024-07-10T01:42:00Z"/>
        </w:rPr>
      </w:pPr>
      <w:r>
        <w:t>Keywords: FASTA, FASTQ, genome announcement, nucleotide composition, quality control, sequence length distribution.</w:t>
      </w:r>
    </w:p>
    <w:p w14:paraId="68ECC464" w14:textId="21F62365" w:rsidR="00CA0224" w:rsidRDefault="00CA0224">
      <w:pPr>
        <w:spacing w:after="0"/>
        <w:rPr>
          <w:ins w:id="2" w:author="Knaus, Brian" w:date="2024-07-09T19:41:00Z" w16du:dateUtc="2024-07-10T02:41:00Z"/>
        </w:rPr>
      </w:pPr>
      <w:ins w:id="3" w:author="Knaus, Brian" w:date="2024-07-09T19:41:00Z" w16du:dateUtc="2024-07-10T02:41:00Z">
        <w:r>
          <w:br w:type="page"/>
        </w:r>
      </w:ins>
    </w:p>
    <w:p w14:paraId="534366B4" w14:textId="57D2896A" w:rsidR="004C014E" w:rsidDel="004C014E" w:rsidRDefault="004C014E">
      <w:pPr>
        <w:pStyle w:val="BodyText"/>
        <w:rPr>
          <w:del w:id="4" w:author="Knaus, Brian" w:date="2024-07-09T18:42:00Z" w16du:dateUtc="2024-07-10T01:42:00Z"/>
        </w:rPr>
      </w:pPr>
    </w:p>
    <w:p w14:paraId="68F02EC6" w14:textId="77777777" w:rsidR="00AA7641" w:rsidRDefault="00000000">
      <w:pPr>
        <w:pStyle w:val="Heading2"/>
      </w:pPr>
      <w:bookmarkStart w:id="5" w:name="introduction"/>
      <w:bookmarkEnd w:id="0"/>
      <w:r>
        <w:t>Introduction</w:t>
      </w:r>
    </w:p>
    <w:p w14:paraId="613F47D5" w14:textId="77777777" w:rsidR="00AA7641" w:rsidRDefault="00000000">
      <w:pPr>
        <w:pStyle w:val="FirstParagraph"/>
      </w:pPr>
      <w:r>
        <w:t xml:space="preserve">Genomic investigations typically begin with the management of FASTA and FASTQ format files, either produced by the investigator or aggregated from existing databases. The repository nuccomp consists of a suite of tools that utilizes the speed of python and Biopython (Cock </w:t>
      </w:r>
      <w:r>
        <w:rPr>
          <w:i/>
          <w:iCs/>
        </w:rPr>
        <w:t>et al.</w:t>
      </w:r>
      <w:r>
        <w:t xml:space="preserve"> 2009) with the graphics and statistical resources of R (R Core Team 2020) combined with RMarkdown (Allaire </w:t>
      </w:r>
      <w:r>
        <w:rPr>
          <w:i/>
          <w:iCs/>
        </w:rPr>
        <w:t>et al.</w:t>
      </w:r>
      <w:r>
        <w:t xml:space="preserve"> 2021) for report generation to summarize the contents of FASTA and FASTQ files containing nucleotides. The repository nuccomp provides a rapid solution to help inventory the contents of these files and presents this information in graphical and tabular forms.</w:t>
      </w:r>
    </w:p>
    <w:p w14:paraId="53B3916A" w14:textId="64B31CBA" w:rsidR="00AA7641" w:rsidRDefault="00000000">
      <w:pPr>
        <w:pStyle w:val="BodyText"/>
      </w:pPr>
      <w:r>
        <w:t>Tools for summarizing bioinformatic files exist (Table 1), but they are currently distributed among many software packages designed to work on various file types. For example</w:t>
      </w:r>
      <w:ins w:id="6" w:author="Knaus, Brian" w:date="2024-07-10T00:09:00Z" w16du:dateUtc="2024-07-10T07:09:00Z">
        <w:r w:rsidR="001B2E96">
          <w:t>,</w:t>
        </w:r>
      </w:ins>
      <w:del w:id="7" w:author="Knaus, Brian" w:date="2024-07-10T00:09:00Z" w16du:dateUtc="2024-07-10T07:09:00Z">
        <w:r w:rsidDel="001B2E96">
          <w:delText xml:space="preserve">, the software FastQC (Andrews </w:delText>
        </w:r>
        <w:r w:rsidDel="001B2E96">
          <w:rPr>
            <w:i/>
            <w:iCs/>
          </w:rPr>
          <w:delText>et al.</w:delText>
        </w:r>
        <w:r w:rsidDel="001B2E96">
          <w:delText xml:space="preserve"> 2010) summarizes raw sequencing reads in the FASTQ format.</w:delText>
        </w:r>
      </w:del>
      <w:ins w:id="8" w:author="Knaus, Brian" w:date="2024-07-10T00:09:00Z" w16du:dateUtc="2024-07-10T07:09:00Z">
        <w:r w:rsidR="001B2E96">
          <w:t xml:space="preserve"> </w:t>
        </w:r>
      </w:ins>
      <w:del w:id="9" w:author="Knaus, Brian" w:date="2024-07-10T00:09:00Z" w16du:dateUtc="2024-07-10T07:09:00Z">
        <w:r w:rsidDel="001B2E96">
          <w:delText xml:space="preserve"> </w:delText>
        </w:r>
      </w:del>
      <w:r>
        <w:t xml:space="preserve">QUAST (Gurevich </w:t>
      </w:r>
      <w:r>
        <w:rPr>
          <w:i/>
          <w:iCs/>
        </w:rPr>
        <w:t>et al.</w:t>
      </w:r>
      <w:r>
        <w:t xml:space="preserve"> 2013) is designed to evaluate genome assemblies by summarizing it and optionally aggregating summaries from other software. </w:t>
      </w:r>
      <w:del w:id="10" w:author="Knaus, Brian" w:date="2024-07-10T00:10:00Z" w16du:dateUtc="2024-07-10T07:10:00Z">
        <w:r w:rsidDel="004D73E1">
          <w:delText xml:space="preserve">The trimmomatic (Bolger, Lohse and Usadel 2014) attempts to remove nucleotides from low quality Illumina sequencing data. In order to infer whether gene space has been well assembled BUSCO (Simão </w:delText>
        </w:r>
        <w:r w:rsidDel="004D73E1">
          <w:rPr>
            <w:i/>
            <w:iCs/>
          </w:rPr>
          <w:delText>et al.</w:delText>
        </w:r>
        <w:r w:rsidDel="004D73E1">
          <w:delText xml:space="preserve"> 2015) queries for conserved genes from several databases throughout the phylogenetic tree of life. </w:delText>
        </w:r>
      </w:del>
      <w:proofErr w:type="spellStart"/>
      <w:r>
        <w:t>Blobtools</w:t>
      </w:r>
      <w:proofErr w:type="spellEnd"/>
      <w:r>
        <w:t xml:space="preserve"> (</w:t>
      </w:r>
      <w:proofErr w:type="spellStart"/>
      <w:r>
        <w:t>Laetsch</w:t>
      </w:r>
      <w:proofErr w:type="spellEnd"/>
      <w:r>
        <w:t xml:space="preserve"> and </w:t>
      </w:r>
      <w:proofErr w:type="spellStart"/>
      <w:r>
        <w:t>Blaxter</w:t>
      </w:r>
      <w:proofErr w:type="spellEnd"/>
      <w:r>
        <w:t xml:space="preserve"> 2017) uses GC content and read coverage to attempt to improve assemblies. Some of these tools are not specific to FASTA or FASTQ format data, or may be a part of a more computationally expensive analysis that may be undesirable to repeat if only a summary is desired. Each of these tools does a fantastic job at what it was designed for. 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14:paraId="2ADE83F3" w14:textId="2BC42A8F" w:rsidR="00AA7641" w:rsidDel="00E1792A" w:rsidRDefault="00000000">
      <w:pPr>
        <w:pStyle w:val="TableCaption"/>
        <w:rPr>
          <w:del w:id="11" w:author="Knaus, Brian" w:date="2024-07-09T18:41:00Z" w16du:dateUtc="2024-07-10T01:41:00Z"/>
        </w:rPr>
      </w:pPr>
      <w:del w:id="12" w:author="Knaus, Brian" w:date="2024-07-09T18:41:00Z" w16du:dateUtc="2024-07-10T01:41:00Z">
        <w:r w:rsidDel="00E1792A">
          <w:rPr>
            <w:b/>
            <w:bCs/>
          </w:rPr>
          <w:delText>Table 1.</w:delText>
        </w:r>
        <w:r w:rsidDel="00E1792A">
          <w:delText xml:space="preserve"> Existing software that describe the contents of FASTA/Q files.</w:delText>
        </w:r>
      </w:del>
    </w:p>
    <w:tbl>
      <w:tblPr>
        <w:tblStyle w:val="Table"/>
        <w:tblW w:w="0" w:type="auto"/>
        <w:tblInd w:w="108" w:type="dxa"/>
        <w:tblLook w:val="0020" w:firstRow="1" w:lastRow="0" w:firstColumn="0" w:lastColumn="0" w:noHBand="0" w:noVBand="0"/>
      </w:tblPr>
      <w:tblGrid>
        <w:gridCol w:w="1561"/>
        <w:gridCol w:w="3367"/>
      </w:tblGrid>
      <w:tr w:rsidR="00AA7641" w:rsidDel="00E1792A" w14:paraId="02010A53" w14:textId="443E804A" w:rsidTr="00AA7641">
        <w:trPr>
          <w:cnfStyle w:val="100000000000" w:firstRow="1" w:lastRow="0" w:firstColumn="0" w:lastColumn="0" w:oddVBand="0" w:evenVBand="0" w:oddHBand="0" w:evenHBand="0" w:firstRowFirstColumn="0" w:firstRowLastColumn="0" w:lastRowFirstColumn="0" w:lastRowLastColumn="0"/>
          <w:tblHeader/>
          <w:del w:id="13" w:author="Knaus, Brian" w:date="2024-07-09T18:41:00Z" w16du:dateUtc="2024-07-10T01:41:00Z"/>
        </w:trPr>
        <w:tc>
          <w:tcPr>
            <w:tcW w:w="0" w:type="auto"/>
          </w:tcPr>
          <w:p w14:paraId="3578BF18" w14:textId="1315FD39" w:rsidR="00AA7641" w:rsidDel="00E1792A" w:rsidRDefault="00000000">
            <w:pPr>
              <w:pStyle w:val="Compact"/>
              <w:rPr>
                <w:del w:id="14" w:author="Knaus, Brian" w:date="2024-07-09T18:41:00Z" w16du:dateUtc="2024-07-10T01:41:00Z"/>
              </w:rPr>
            </w:pPr>
            <w:del w:id="15" w:author="Knaus, Brian" w:date="2024-07-09T18:41:00Z" w16du:dateUtc="2024-07-10T01:41:00Z">
              <w:r w:rsidDel="00E1792A">
                <w:delText>Name</w:delText>
              </w:r>
            </w:del>
          </w:p>
        </w:tc>
        <w:tc>
          <w:tcPr>
            <w:tcW w:w="0" w:type="auto"/>
          </w:tcPr>
          <w:p w14:paraId="7447CFEF" w14:textId="13C9EAB9" w:rsidR="00AA7641" w:rsidDel="00E1792A" w:rsidRDefault="00000000">
            <w:pPr>
              <w:pStyle w:val="Compact"/>
              <w:rPr>
                <w:del w:id="16" w:author="Knaus, Brian" w:date="2024-07-09T18:41:00Z" w16du:dateUtc="2024-07-10T01:41:00Z"/>
              </w:rPr>
            </w:pPr>
            <w:del w:id="17" w:author="Knaus, Brian" w:date="2024-07-09T18:41:00Z" w16du:dateUtc="2024-07-10T01:41:00Z">
              <w:r w:rsidDel="00E1792A">
                <w:delText>Author</w:delText>
              </w:r>
            </w:del>
          </w:p>
        </w:tc>
      </w:tr>
      <w:tr w:rsidR="00AA7641" w:rsidDel="00E1792A" w14:paraId="546D9996" w14:textId="04425C09">
        <w:trPr>
          <w:del w:id="18" w:author="Knaus, Brian" w:date="2024-07-09T18:41:00Z" w16du:dateUtc="2024-07-10T01:41:00Z"/>
        </w:trPr>
        <w:tc>
          <w:tcPr>
            <w:tcW w:w="0" w:type="auto"/>
          </w:tcPr>
          <w:p w14:paraId="7CF5C76C" w14:textId="3CC4DB95" w:rsidR="00AA7641" w:rsidDel="00E1792A" w:rsidRDefault="00000000">
            <w:pPr>
              <w:pStyle w:val="Compact"/>
              <w:rPr>
                <w:del w:id="19" w:author="Knaus, Brian" w:date="2024-07-09T18:41:00Z" w16du:dateUtc="2024-07-10T01:41:00Z"/>
              </w:rPr>
            </w:pPr>
            <w:del w:id="20" w:author="Knaus, Brian" w:date="2024-07-09T18:41:00Z" w16du:dateUtc="2024-07-10T01:41:00Z">
              <w:r w:rsidDel="00E1792A">
                <w:delText>Blobtools</w:delText>
              </w:r>
            </w:del>
          </w:p>
        </w:tc>
        <w:tc>
          <w:tcPr>
            <w:tcW w:w="0" w:type="auto"/>
          </w:tcPr>
          <w:p w14:paraId="7BF0800E" w14:textId="20DAC849" w:rsidR="00AA7641" w:rsidDel="00E1792A" w:rsidRDefault="00000000">
            <w:pPr>
              <w:pStyle w:val="Compact"/>
              <w:rPr>
                <w:del w:id="21" w:author="Knaus, Brian" w:date="2024-07-09T18:41:00Z" w16du:dateUtc="2024-07-10T01:41:00Z"/>
              </w:rPr>
            </w:pPr>
            <w:del w:id="22" w:author="Knaus, Brian" w:date="2024-07-09T18:41:00Z" w16du:dateUtc="2024-07-10T01:41:00Z">
              <w:r w:rsidDel="00E1792A">
                <w:delText>Laetsch and Blaxter 2017</w:delText>
              </w:r>
            </w:del>
          </w:p>
        </w:tc>
      </w:tr>
      <w:tr w:rsidR="00AA7641" w:rsidDel="00E1792A" w14:paraId="6788B4BF" w14:textId="6C142E23">
        <w:trPr>
          <w:del w:id="23" w:author="Knaus, Brian" w:date="2024-07-09T18:41:00Z" w16du:dateUtc="2024-07-10T01:41:00Z"/>
        </w:trPr>
        <w:tc>
          <w:tcPr>
            <w:tcW w:w="0" w:type="auto"/>
          </w:tcPr>
          <w:p w14:paraId="0BA9FD1E" w14:textId="7D1AFFB0" w:rsidR="00AA7641" w:rsidDel="00E1792A" w:rsidRDefault="00000000">
            <w:pPr>
              <w:pStyle w:val="Compact"/>
              <w:rPr>
                <w:del w:id="24" w:author="Knaus, Brian" w:date="2024-07-09T18:41:00Z" w16du:dateUtc="2024-07-10T01:41:00Z"/>
              </w:rPr>
            </w:pPr>
            <w:del w:id="25" w:author="Knaus, Brian" w:date="2024-07-09T18:41:00Z" w16du:dateUtc="2024-07-10T01:41:00Z">
              <w:r w:rsidDel="00E1792A">
                <w:delText>BUSCO</w:delText>
              </w:r>
            </w:del>
          </w:p>
        </w:tc>
        <w:tc>
          <w:tcPr>
            <w:tcW w:w="0" w:type="auto"/>
          </w:tcPr>
          <w:p w14:paraId="13601169" w14:textId="38DC0763" w:rsidR="00AA7641" w:rsidDel="00E1792A" w:rsidRDefault="00000000">
            <w:pPr>
              <w:pStyle w:val="Compact"/>
              <w:rPr>
                <w:del w:id="26" w:author="Knaus, Brian" w:date="2024-07-09T18:41:00Z" w16du:dateUtc="2024-07-10T01:41:00Z"/>
              </w:rPr>
            </w:pPr>
            <w:del w:id="27" w:author="Knaus, Brian" w:date="2024-07-09T18:41:00Z" w16du:dateUtc="2024-07-10T01:41:00Z">
              <w:r w:rsidDel="00E1792A">
                <w:delText>Simão et al. 2015</w:delText>
              </w:r>
            </w:del>
          </w:p>
        </w:tc>
      </w:tr>
      <w:tr w:rsidR="00AA7641" w:rsidDel="00E1792A" w14:paraId="473E6400" w14:textId="4513D2BB">
        <w:trPr>
          <w:del w:id="28" w:author="Knaus, Brian" w:date="2024-07-09T18:41:00Z" w16du:dateUtc="2024-07-10T01:41:00Z"/>
        </w:trPr>
        <w:tc>
          <w:tcPr>
            <w:tcW w:w="0" w:type="auto"/>
          </w:tcPr>
          <w:p w14:paraId="028AE7CB" w14:textId="3A56E72B" w:rsidR="00AA7641" w:rsidDel="00E1792A" w:rsidRDefault="00000000">
            <w:pPr>
              <w:pStyle w:val="Compact"/>
              <w:rPr>
                <w:del w:id="29" w:author="Knaus, Brian" w:date="2024-07-09T18:41:00Z" w16du:dateUtc="2024-07-10T01:41:00Z"/>
              </w:rPr>
            </w:pPr>
            <w:del w:id="30" w:author="Knaus, Brian" w:date="2024-07-09T18:41:00Z" w16du:dateUtc="2024-07-10T01:41:00Z">
              <w:r w:rsidDel="00E1792A">
                <w:delText>FastQC</w:delText>
              </w:r>
            </w:del>
          </w:p>
        </w:tc>
        <w:tc>
          <w:tcPr>
            <w:tcW w:w="0" w:type="auto"/>
          </w:tcPr>
          <w:p w14:paraId="25EB1982" w14:textId="1F596F69" w:rsidR="00AA7641" w:rsidDel="00E1792A" w:rsidRDefault="00000000">
            <w:pPr>
              <w:pStyle w:val="Compact"/>
              <w:rPr>
                <w:del w:id="31" w:author="Knaus, Brian" w:date="2024-07-09T18:41:00Z" w16du:dateUtc="2024-07-10T01:41:00Z"/>
              </w:rPr>
            </w:pPr>
            <w:del w:id="32" w:author="Knaus, Brian" w:date="2024-07-09T18:41:00Z" w16du:dateUtc="2024-07-10T01:41:00Z">
              <w:r w:rsidDel="00E1792A">
                <w:delText>Andrews et al. 2010</w:delText>
              </w:r>
            </w:del>
          </w:p>
        </w:tc>
      </w:tr>
      <w:tr w:rsidR="00AA7641" w:rsidDel="00E1792A" w14:paraId="689131F1" w14:textId="48881717">
        <w:trPr>
          <w:del w:id="33" w:author="Knaus, Brian" w:date="2024-07-09T18:41:00Z" w16du:dateUtc="2024-07-10T01:41:00Z"/>
        </w:trPr>
        <w:tc>
          <w:tcPr>
            <w:tcW w:w="0" w:type="auto"/>
          </w:tcPr>
          <w:p w14:paraId="3F8F2154" w14:textId="15CBAD36" w:rsidR="00AA7641" w:rsidDel="00E1792A" w:rsidRDefault="00000000">
            <w:pPr>
              <w:pStyle w:val="Compact"/>
              <w:rPr>
                <w:del w:id="34" w:author="Knaus, Brian" w:date="2024-07-09T18:41:00Z" w16du:dateUtc="2024-07-10T01:41:00Z"/>
              </w:rPr>
            </w:pPr>
            <w:del w:id="35" w:author="Knaus, Brian" w:date="2024-07-09T18:41:00Z" w16du:dateUtc="2024-07-10T01:41:00Z">
              <w:r w:rsidDel="00E1792A">
                <w:delText>QUAST</w:delText>
              </w:r>
            </w:del>
          </w:p>
        </w:tc>
        <w:tc>
          <w:tcPr>
            <w:tcW w:w="0" w:type="auto"/>
          </w:tcPr>
          <w:p w14:paraId="70FE585F" w14:textId="15390BD8" w:rsidR="00AA7641" w:rsidDel="00E1792A" w:rsidRDefault="00000000">
            <w:pPr>
              <w:pStyle w:val="Compact"/>
              <w:rPr>
                <w:del w:id="36" w:author="Knaus, Brian" w:date="2024-07-09T18:41:00Z" w16du:dateUtc="2024-07-10T01:41:00Z"/>
              </w:rPr>
            </w:pPr>
            <w:del w:id="37" w:author="Knaus, Brian" w:date="2024-07-09T18:41:00Z" w16du:dateUtc="2024-07-10T01:41:00Z">
              <w:r w:rsidDel="00E1792A">
                <w:delText>Gurevich et al. 2013</w:delText>
              </w:r>
            </w:del>
          </w:p>
        </w:tc>
      </w:tr>
      <w:tr w:rsidR="00AA7641" w:rsidDel="00E1792A" w14:paraId="5EFFA3AC" w14:textId="1702CB73">
        <w:trPr>
          <w:del w:id="38" w:author="Knaus, Brian" w:date="2024-07-09T18:41:00Z" w16du:dateUtc="2024-07-10T01:41:00Z"/>
        </w:trPr>
        <w:tc>
          <w:tcPr>
            <w:tcW w:w="0" w:type="auto"/>
          </w:tcPr>
          <w:p w14:paraId="2535C6F0" w14:textId="6E486FEA" w:rsidR="00AA7641" w:rsidDel="00E1792A" w:rsidRDefault="00000000">
            <w:pPr>
              <w:pStyle w:val="Compact"/>
              <w:rPr>
                <w:del w:id="39" w:author="Knaus, Brian" w:date="2024-07-09T18:41:00Z" w16du:dateUtc="2024-07-10T01:41:00Z"/>
              </w:rPr>
            </w:pPr>
            <w:del w:id="40" w:author="Knaus, Brian" w:date="2024-07-09T18:41:00Z" w16du:dateUtc="2024-07-10T01:41:00Z">
              <w:r w:rsidDel="00E1792A">
                <w:delText>trimmomatic</w:delText>
              </w:r>
            </w:del>
          </w:p>
        </w:tc>
        <w:tc>
          <w:tcPr>
            <w:tcW w:w="0" w:type="auto"/>
          </w:tcPr>
          <w:p w14:paraId="1B1DBD9B" w14:textId="7D007E86" w:rsidR="00AA7641" w:rsidDel="00E1792A" w:rsidRDefault="00000000">
            <w:pPr>
              <w:pStyle w:val="Compact"/>
              <w:rPr>
                <w:del w:id="41" w:author="Knaus, Brian" w:date="2024-07-09T18:41:00Z" w16du:dateUtc="2024-07-10T01:41:00Z"/>
              </w:rPr>
            </w:pPr>
            <w:del w:id="42" w:author="Knaus, Brian" w:date="2024-07-09T18:41:00Z" w16du:dateUtc="2024-07-10T01:41:00Z">
              <w:r w:rsidDel="00E1792A">
                <w:delText>Bolger, Lohse and Usadel 2014</w:delText>
              </w:r>
            </w:del>
          </w:p>
        </w:tc>
      </w:tr>
    </w:tbl>
    <w:p w14:paraId="1036D873" w14:textId="77777777" w:rsidR="00AA7641" w:rsidRDefault="00000000">
      <w:pPr>
        <w:pStyle w:val="BodyText"/>
      </w:pPr>
      <w:r>
        <w:t xml:space="preserve">We present </w:t>
      </w:r>
      <w:proofErr w:type="spellStart"/>
      <w:r>
        <w:t>nuccomp</w:t>
      </w:r>
      <w:proofErr w:type="spellEnd"/>
      <w:r>
        <w:t>, a suite of tools intended to summarize the contents of FASTA and FASTQ format files that contain nucleotides (Table 2). These tools consist of python scripts that summarize FASTA and FASTQ files in tabular format that is easy for other software to import, and an RMarkdown script that numerically and graphically summarizes the tabular data. Together, these scripts provide a rapid way to summarize the contents of FASTA and FASTQ files and presents this information in publication quality graphics, as well as reports for internal use. The use of RMarkdown not only provides an example of how to present the data in a visual format, it also provides a working example for how the end user can customize its presentation.</w:t>
      </w:r>
    </w:p>
    <w:p w14:paraId="231A7AE3" w14:textId="77777777" w:rsidR="00AA7641" w:rsidRDefault="00000000">
      <w:pPr>
        <w:pStyle w:val="Heading2"/>
      </w:pPr>
      <w:bookmarkStart w:id="43" w:name="methods"/>
      <w:bookmarkEnd w:id="5"/>
      <w:r>
        <w:t>Methods</w:t>
      </w:r>
    </w:p>
    <w:p w14:paraId="49E91867" w14:textId="77777777" w:rsidR="00AA7641" w:rsidRDefault="00000000">
      <w:pPr>
        <w:pStyle w:val="FirstParagraph"/>
      </w:pPr>
      <w:r>
        <w:t>The GitHub repository nuccomp (Knaus 2023) contains two python scripts, an RMarkdown document (Table 2), example data, and example output. The python scripts takes a FASTA or FASTQ format file, consisting of DNA nucleotides, as input. The outputs from the python scripts are summarized graphically and presented as formatted tables using the RMarkdown document. The RMarkdown is compiled, or ‘knit’, to an html document suitable for internal reports. Documents can also be compiled to html, pdf, or docx formats supported by RMarkdown (Xie, Allaire and Grolemund 2018) and graphics can be produced in png and tiff formats supported by R (Wickham 2016; R Core Team 2020).</w:t>
      </w:r>
    </w:p>
    <w:p w14:paraId="0E59FB44" w14:textId="17833668" w:rsidR="00AA7641" w:rsidDel="00E1792A" w:rsidRDefault="00000000">
      <w:pPr>
        <w:pStyle w:val="TableCaption"/>
        <w:rPr>
          <w:del w:id="44" w:author="Knaus, Brian" w:date="2024-07-09T18:41:00Z" w16du:dateUtc="2024-07-10T01:41:00Z"/>
        </w:rPr>
      </w:pPr>
      <w:del w:id="45" w:author="Knaus, Brian" w:date="2024-07-09T18:41:00Z" w16du:dateUtc="2024-07-10T01:41:00Z">
        <w:r w:rsidDel="00E1792A">
          <w:rPr>
            <w:b/>
            <w:bCs/>
          </w:rPr>
          <w:delText>Table 2.</w:delText>
        </w:r>
        <w:r w:rsidDel="00E1792A">
          <w:delText xml:space="preserve"> Scripts included in nuccomp, the language they are implemented in, and brief description of functionality.</w:delText>
        </w:r>
      </w:del>
    </w:p>
    <w:tbl>
      <w:tblPr>
        <w:tblStyle w:val="Table"/>
        <w:tblW w:w="5000" w:type="pct"/>
        <w:tblInd w:w="108" w:type="dxa"/>
        <w:tblLook w:val="0020" w:firstRow="1" w:lastRow="0" w:firstColumn="0" w:lastColumn="0" w:noHBand="0" w:noVBand="0"/>
      </w:tblPr>
      <w:tblGrid>
        <w:gridCol w:w="2344"/>
        <w:gridCol w:w="2541"/>
        <w:gridCol w:w="4691"/>
      </w:tblGrid>
      <w:tr w:rsidR="00AA7641" w:rsidDel="00E1792A" w14:paraId="754D960F" w14:textId="38F2C2E4" w:rsidTr="00AA7641">
        <w:trPr>
          <w:cnfStyle w:val="100000000000" w:firstRow="1" w:lastRow="0" w:firstColumn="0" w:lastColumn="0" w:oddVBand="0" w:evenVBand="0" w:oddHBand="0" w:evenHBand="0" w:firstRowFirstColumn="0" w:firstRowLastColumn="0" w:lastRowFirstColumn="0" w:lastRowLastColumn="0"/>
          <w:tblHeader/>
          <w:del w:id="46" w:author="Knaus, Brian" w:date="2024-07-09T18:41:00Z" w16du:dateUtc="2024-07-10T01:41:00Z"/>
        </w:trPr>
        <w:tc>
          <w:tcPr>
            <w:tcW w:w="0" w:type="auto"/>
          </w:tcPr>
          <w:p w14:paraId="2D091CFF" w14:textId="07CA928E" w:rsidR="00AA7641" w:rsidDel="00E1792A" w:rsidRDefault="00000000">
            <w:pPr>
              <w:pStyle w:val="Compact"/>
              <w:rPr>
                <w:del w:id="47" w:author="Knaus, Brian" w:date="2024-07-09T18:41:00Z" w16du:dateUtc="2024-07-10T01:41:00Z"/>
              </w:rPr>
            </w:pPr>
            <w:del w:id="48" w:author="Knaus, Brian" w:date="2024-07-09T18:41:00Z" w16du:dateUtc="2024-07-10T01:41:00Z">
              <w:r w:rsidDel="00E1792A">
                <w:delText>Script</w:delText>
              </w:r>
            </w:del>
          </w:p>
        </w:tc>
        <w:tc>
          <w:tcPr>
            <w:tcW w:w="0" w:type="auto"/>
          </w:tcPr>
          <w:p w14:paraId="51AA2C71" w14:textId="19D3BBC2" w:rsidR="00AA7641" w:rsidDel="00E1792A" w:rsidRDefault="00000000">
            <w:pPr>
              <w:pStyle w:val="Compact"/>
              <w:rPr>
                <w:del w:id="49" w:author="Knaus, Brian" w:date="2024-07-09T18:41:00Z" w16du:dateUtc="2024-07-10T01:41:00Z"/>
              </w:rPr>
            </w:pPr>
            <w:del w:id="50" w:author="Knaus, Brian" w:date="2024-07-09T18:41:00Z" w16du:dateUtc="2024-07-10T01:41:00Z">
              <w:r w:rsidDel="00E1792A">
                <w:delText>Language</w:delText>
              </w:r>
            </w:del>
          </w:p>
        </w:tc>
        <w:tc>
          <w:tcPr>
            <w:tcW w:w="0" w:type="auto"/>
          </w:tcPr>
          <w:p w14:paraId="0877C1AC" w14:textId="49E03234" w:rsidR="00AA7641" w:rsidDel="00E1792A" w:rsidRDefault="00000000">
            <w:pPr>
              <w:pStyle w:val="Compact"/>
              <w:rPr>
                <w:del w:id="51" w:author="Knaus, Brian" w:date="2024-07-09T18:41:00Z" w16du:dateUtc="2024-07-10T01:41:00Z"/>
              </w:rPr>
            </w:pPr>
            <w:del w:id="52" w:author="Knaus, Brian" w:date="2024-07-09T18:41:00Z" w16du:dateUtc="2024-07-10T01:41:00Z">
              <w:r w:rsidDel="00E1792A">
                <w:delText>Purpose</w:delText>
              </w:r>
            </w:del>
          </w:p>
        </w:tc>
      </w:tr>
      <w:tr w:rsidR="00AA7641" w:rsidDel="00E1792A" w14:paraId="369F6F1B" w14:textId="707A1DE5">
        <w:trPr>
          <w:del w:id="53" w:author="Knaus, Brian" w:date="2024-07-09T18:41:00Z" w16du:dateUtc="2024-07-10T01:41:00Z"/>
        </w:trPr>
        <w:tc>
          <w:tcPr>
            <w:tcW w:w="0" w:type="auto"/>
          </w:tcPr>
          <w:p w14:paraId="3C82AE97" w14:textId="242891FA" w:rsidR="00AA7641" w:rsidDel="00E1792A" w:rsidRDefault="00000000">
            <w:pPr>
              <w:pStyle w:val="Compact"/>
              <w:rPr>
                <w:del w:id="54" w:author="Knaus, Brian" w:date="2024-07-09T18:41:00Z" w16du:dateUtc="2024-07-10T01:41:00Z"/>
              </w:rPr>
            </w:pPr>
            <w:del w:id="55" w:author="Knaus, Brian" w:date="2024-07-09T18:41:00Z" w16du:dateUtc="2024-07-10T01:41:00Z">
              <w:r w:rsidDel="00E1792A">
                <w:delText>nuccomp.py</w:delText>
              </w:r>
            </w:del>
          </w:p>
        </w:tc>
        <w:tc>
          <w:tcPr>
            <w:tcW w:w="0" w:type="auto"/>
          </w:tcPr>
          <w:p w14:paraId="7C70BB55" w14:textId="75576610" w:rsidR="00AA7641" w:rsidDel="00E1792A" w:rsidRDefault="00000000">
            <w:pPr>
              <w:pStyle w:val="Compact"/>
              <w:rPr>
                <w:del w:id="56" w:author="Knaus, Brian" w:date="2024-07-09T18:41:00Z" w16du:dateUtc="2024-07-10T01:41:00Z"/>
              </w:rPr>
            </w:pPr>
            <w:del w:id="57" w:author="Knaus, Brian" w:date="2024-07-09T18:41:00Z" w16du:dateUtc="2024-07-10T01:41:00Z">
              <w:r w:rsidDel="00E1792A">
                <w:delText>python/biopython</w:delText>
              </w:r>
            </w:del>
          </w:p>
        </w:tc>
        <w:tc>
          <w:tcPr>
            <w:tcW w:w="0" w:type="auto"/>
          </w:tcPr>
          <w:p w14:paraId="0BCF9BFA" w14:textId="77D9901A" w:rsidR="00AA7641" w:rsidDel="00E1792A" w:rsidRDefault="00000000">
            <w:pPr>
              <w:pStyle w:val="Compact"/>
              <w:rPr>
                <w:del w:id="58" w:author="Knaus, Brian" w:date="2024-07-09T18:41:00Z" w16du:dateUtc="2024-07-10T01:41:00Z"/>
              </w:rPr>
            </w:pPr>
            <w:del w:id="59" w:author="Knaus, Brian" w:date="2024-07-09T18:41:00Z" w16du:dateUtc="2024-07-10T01:41:00Z">
              <w:r w:rsidDel="00E1792A">
                <w:delText>Summarize whole sequences</w:delText>
              </w:r>
            </w:del>
          </w:p>
        </w:tc>
      </w:tr>
      <w:tr w:rsidR="00AA7641" w:rsidDel="00E1792A" w14:paraId="4C617F90" w14:textId="77CB3A10">
        <w:trPr>
          <w:del w:id="60" w:author="Knaus, Brian" w:date="2024-07-09T18:41:00Z" w16du:dateUtc="2024-07-10T01:41:00Z"/>
        </w:trPr>
        <w:tc>
          <w:tcPr>
            <w:tcW w:w="0" w:type="auto"/>
          </w:tcPr>
          <w:p w14:paraId="1D763BDF" w14:textId="170D1AF3" w:rsidR="00AA7641" w:rsidDel="00E1792A" w:rsidRDefault="00000000">
            <w:pPr>
              <w:pStyle w:val="Compact"/>
              <w:rPr>
                <w:del w:id="61" w:author="Knaus, Brian" w:date="2024-07-09T18:41:00Z" w16du:dateUtc="2024-07-10T01:41:00Z"/>
              </w:rPr>
            </w:pPr>
            <w:del w:id="62" w:author="Knaus, Brian" w:date="2024-07-09T18:41:00Z" w16du:dateUtc="2024-07-10T01:41:00Z">
              <w:r w:rsidDel="00E1792A">
                <w:delText>motif_counter.py</w:delText>
              </w:r>
            </w:del>
          </w:p>
        </w:tc>
        <w:tc>
          <w:tcPr>
            <w:tcW w:w="0" w:type="auto"/>
          </w:tcPr>
          <w:p w14:paraId="5BE3A46A" w14:textId="708B9F23" w:rsidR="00AA7641" w:rsidDel="00E1792A" w:rsidRDefault="00000000">
            <w:pPr>
              <w:pStyle w:val="Compact"/>
              <w:rPr>
                <w:del w:id="63" w:author="Knaus, Brian" w:date="2024-07-09T18:41:00Z" w16du:dateUtc="2024-07-10T01:41:00Z"/>
              </w:rPr>
            </w:pPr>
            <w:del w:id="64" w:author="Knaus, Brian" w:date="2024-07-09T18:41:00Z" w16du:dateUtc="2024-07-10T01:41:00Z">
              <w:r w:rsidDel="00E1792A">
                <w:delText>python/biopython</w:delText>
              </w:r>
            </w:del>
          </w:p>
        </w:tc>
        <w:tc>
          <w:tcPr>
            <w:tcW w:w="0" w:type="auto"/>
          </w:tcPr>
          <w:p w14:paraId="47275E82" w14:textId="3888EBCF" w:rsidR="00AA7641" w:rsidDel="00E1792A" w:rsidRDefault="00000000">
            <w:pPr>
              <w:pStyle w:val="Compact"/>
              <w:rPr>
                <w:del w:id="65" w:author="Knaus, Brian" w:date="2024-07-09T18:41:00Z" w16du:dateUtc="2024-07-10T01:41:00Z"/>
              </w:rPr>
            </w:pPr>
            <w:del w:id="66" w:author="Knaus, Brian" w:date="2024-07-09T18:41:00Z" w16du:dateUtc="2024-07-10T01:41:00Z">
              <w:r w:rsidDel="00E1792A">
                <w:delText>Windowize sequences</w:delText>
              </w:r>
            </w:del>
          </w:p>
        </w:tc>
      </w:tr>
      <w:tr w:rsidR="00AA7641" w:rsidDel="00E1792A" w14:paraId="44C018B7" w14:textId="42E8D035">
        <w:trPr>
          <w:del w:id="67" w:author="Knaus, Brian" w:date="2024-07-09T18:41:00Z" w16du:dateUtc="2024-07-10T01:41:00Z"/>
        </w:trPr>
        <w:tc>
          <w:tcPr>
            <w:tcW w:w="0" w:type="auto"/>
          </w:tcPr>
          <w:p w14:paraId="53678516" w14:textId="1817B899" w:rsidR="00AA7641" w:rsidDel="00E1792A" w:rsidRDefault="00000000">
            <w:pPr>
              <w:pStyle w:val="Compact"/>
              <w:rPr>
                <w:del w:id="68" w:author="Knaus, Brian" w:date="2024-07-09T18:41:00Z" w16du:dateUtc="2024-07-10T01:41:00Z"/>
              </w:rPr>
            </w:pPr>
            <w:del w:id="69" w:author="Knaus, Brian" w:date="2024-07-09T18:41:00Z" w16du:dateUtc="2024-07-10T01:41:00Z">
              <w:r w:rsidDel="00E1792A">
                <w:delText>nuccomp.Rmd</w:delText>
              </w:r>
            </w:del>
          </w:p>
        </w:tc>
        <w:tc>
          <w:tcPr>
            <w:tcW w:w="0" w:type="auto"/>
          </w:tcPr>
          <w:p w14:paraId="45698BA9" w14:textId="7871CE31" w:rsidR="00AA7641" w:rsidDel="00E1792A" w:rsidRDefault="00000000">
            <w:pPr>
              <w:pStyle w:val="Compact"/>
              <w:rPr>
                <w:del w:id="70" w:author="Knaus, Brian" w:date="2024-07-09T18:41:00Z" w16du:dateUtc="2024-07-10T01:41:00Z"/>
              </w:rPr>
            </w:pPr>
            <w:del w:id="71" w:author="Knaus, Brian" w:date="2024-07-09T18:41:00Z" w16du:dateUtc="2024-07-10T01:41:00Z">
              <w:r w:rsidDel="00E1792A">
                <w:delText>RMarkdown/R</w:delText>
              </w:r>
            </w:del>
          </w:p>
        </w:tc>
        <w:tc>
          <w:tcPr>
            <w:tcW w:w="0" w:type="auto"/>
          </w:tcPr>
          <w:p w14:paraId="7D1FB718" w14:textId="3F9B4668" w:rsidR="00AA7641" w:rsidDel="00E1792A" w:rsidRDefault="00000000">
            <w:pPr>
              <w:pStyle w:val="Compact"/>
              <w:rPr>
                <w:del w:id="72" w:author="Knaus, Brian" w:date="2024-07-09T18:41:00Z" w16du:dateUtc="2024-07-10T01:41:00Z"/>
              </w:rPr>
            </w:pPr>
            <w:del w:id="73" w:author="Knaus, Brian" w:date="2024-07-09T18:41:00Z" w16du:dateUtc="2024-07-10T01:41:00Z">
              <w:r w:rsidDel="00E1792A">
                <w:delText>Numeric and graphical presentation</w:delText>
              </w:r>
            </w:del>
          </w:p>
        </w:tc>
      </w:tr>
    </w:tbl>
    <w:p w14:paraId="18810E35" w14:textId="77777777" w:rsidR="00AA7641" w:rsidRDefault="00000000">
      <w:pPr>
        <w:pStyle w:val="BodyText"/>
      </w:pPr>
      <w:r>
        <w:t xml:space="preserve">The python script nuccomp.py takes as input a FASTA or FASTQ format file, which may or may not be compressed with gzip, as input. The python (≥ 3.8.2) script uses biopython (≥ </w:t>
      </w:r>
      <w:r>
        <w:lastRenderedPageBreak/>
        <w:t xml:space="preserve">1.79; Cock </w:t>
      </w:r>
      <w:r>
        <w:rPr>
          <w:i/>
          <w:iCs/>
        </w:rPr>
        <w:t>et al.</w:t>
      </w:r>
      <w:r>
        <w:t xml:space="preserve"> (2009)) to read in the file and to collect the length, as well as the (case sensitive) number of nucleotides and IUPAC ambiguous nucleotides. This information is output to a comma delimited text file. This script may be run independently or may be called from the RMarkdown document.</w:t>
      </w:r>
    </w:p>
    <w:p w14:paraId="2A0AC60C" w14:textId="1B9D0686" w:rsidR="00AA7641" w:rsidRDefault="00000000" w:rsidP="00EE02A2">
      <w:pPr>
        <w:pStyle w:val="BodyText"/>
      </w:pPr>
      <w:r>
        <w:t xml:space="preserve">The python script motif_counter.py divides each sequence in a FASTA or FASTQ file into windows of user specified length and then counts the number of motifs found with a regular expression within each window. The python (≥ 3.8.2) script uses biopython (≥ 1.79; Cock </w:t>
      </w:r>
      <w:r>
        <w:rPr>
          <w:i/>
          <w:iCs/>
        </w:rPr>
        <w:t>et al.</w:t>
      </w:r>
      <w:r>
        <w:t xml:space="preserve"> (2009)) to read in the file and custom python to divide each sequence into windows and count the number of times a regular expression is matched within each window. The default regular expression is ‘CG’, as an attempt to quantify methylation potential, but can be modified by users who are familiar with regular expressions. This count is converted to a rate by dividing each count by </w:t>
      </w:r>
      <w:proofErr w:type="gramStart"/>
      <w:r>
        <w:t>it’s</w:t>
      </w:r>
      <w:proofErr w:type="gramEnd"/>
      <w:r>
        <w:t xml:space="preserve"> window size. </w:t>
      </w:r>
      <w:ins w:id="74" w:author="Knaus, Brian" w:date="2024-07-10T05:59:00Z" w16du:dateUtc="2024-07-10T12:59:00Z">
        <w:r w:rsidR="00852D0E">
          <w:t xml:space="preserve">This </w:t>
        </w:r>
      </w:ins>
      <w:ins w:id="75" w:author="Knaus, Brian" w:date="2024-07-10T06:00:00Z" w16du:dateUtc="2024-07-10T13:00:00Z">
        <w:r w:rsidR="00852D0E">
          <w:t>rate typically does not vary through</w:t>
        </w:r>
      </w:ins>
      <w:ins w:id="76" w:author="Knaus, Brian" w:date="2024-07-10T06:01:00Z" w16du:dateUtc="2024-07-10T13:01:00Z">
        <w:r w:rsidR="00EE02A2">
          <w:t>out</w:t>
        </w:r>
      </w:ins>
      <w:ins w:id="77" w:author="Knaus, Brian" w:date="2024-07-10T06:00:00Z" w16du:dateUtc="2024-07-10T13:00:00Z">
        <w:r w:rsidR="00852D0E">
          <w:t xml:space="preserve"> a large portion of the total range. </w:t>
        </w:r>
      </w:ins>
      <w:ins w:id="78" w:author="Knaus, Brian" w:date="2024-07-10T06:01:00Z" w16du:dateUtc="2024-07-10T13:01:00Z">
        <w:r w:rsidR="00EE02A2">
          <w:t>For example, windows may vary from 70 – 75% presence of the motif</w:t>
        </w:r>
      </w:ins>
      <w:ins w:id="79" w:author="Knaus, Brian" w:date="2024-07-10T06:02:00Z" w16du:dateUtc="2024-07-10T13:02:00Z">
        <w:r w:rsidR="00EE02A2">
          <w:t xml:space="preserve">, which may appear </w:t>
        </w:r>
      </w:ins>
      <w:ins w:id="80" w:author="Knaus, Brian" w:date="2024-07-10T06:03:00Z" w16du:dateUtc="2024-07-10T13:03:00Z">
        <w:r w:rsidR="00EE02A2">
          <w:t xml:space="preserve">as </w:t>
        </w:r>
      </w:ins>
      <w:ins w:id="81" w:author="Knaus, Brian" w:date="2024-07-10T06:02:00Z" w16du:dateUtc="2024-07-10T13:02:00Z">
        <w:r w:rsidR="00EE02A2">
          <w:t xml:space="preserve">small </w:t>
        </w:r>
      </w:ins>
      <w:ins w:id="82" w:author="Knaus, Brian" w:date="2024-07-10T06:03:00Z" w16du:dateUtc="2024-07-10T13:03:00Z">
        <w:r w:rsidR="00EE02A2">
          <w:t xml:space="preserve">amount of variation </w:t>
        </w:r>
      </w:ins>
      <w:ins w:id="83" w:author="Knaus, Brian" w:date="2024-07-10T06:02:00Z" w16du:dateUtc="2024-07-10T13:02:00Z">
        <w:r w:rsidR="00EE02A2">
          <w:t>when presented graphically</w:t>
        </w:r>
      </w:ins>
      <w:ins w:id="84" w:author="Knaus, Brian" w:date="2024-07-10T06:03:00Z" w16du:dateUtc="2024-07-10T13:03:00Z">
        <w:r w:rsidR="00EE02A2">
          <w:t xml:space="preserve"> on a full range of 0-100%</w:t>
        </w:r>
      </w:ins>
      <w:ins w:id="85" w:author="Knaus, Brian" w:date="2024-07-10T06:02:00Z" w16du:dateUtc="2024-07-10T13:02:00Z">
        <w:r w:rsidR="00EE02A2">
          <w:t>. Scaling the data focuses the presentation on the fraction that is variable</w:t>
        </w:r>
      </w:ins>
      <w:ins w:id="86" w:author="Knaus, Brian" w:date="2024-07-10T06:03:00Z" w16du:dateUtc="2024-07-10T13:03:00Z">
        <w:r w:rsidR="00EE02A2">
          <w:t xml:space="preserve"> instead of using</w:t>
        </w:r>
      </w:ins>
      <w:ins w:id="87" w:author="Knaus, Brian" w:date="2024-07-10T06:04:00Z" w16du:dateUtc="2024-07-10T13:04:00Z">
        <w:r w:rsidR="00EE02A2">
          <w:t xml:space="preserve"> the full possible range. Scaling is performed </w:t>
        </w:r>
      </w:ins>
      <w:del w:id="88" w:author="Knaus, Brian" w:date="2024-07-10T06:04:00Z" w16du:dateUtc="2024-07-10T13:04:00Z">
        <w:r w:rsidDel="00EE02A2">
          <w:delText xml:space="preserve">This count is also scaled </w:delText>
        </w:r>
      </w:del>
      <w:r>
        <w:t>by subtracting the minimum and dividing by the maximum (after subtracting the minimum) and inverting by taking one and subtracting the scaled count (see equation). Creating a rate (motifs per position) helps to accommodate the last window of each sequence which is expected to be smaller than the user specified window size. This scaled rate is reported in the BED format output as column 5, the ‘score’ (SAMtools 2024). The coordinates for each window, the count, and score are reported in a BED format file.</w:t>
      </w:r>
    </w:p>
    <w:p w14:paraId="7A5C7613" w14:textId="77777777" w:rsidR="00AA7641" w:rsidRDefault="00000000">
      <w:pPr>
        <w:pStyle w:val="BodyText"/>
      </w:pPr>
      <m:oMathPara>
        <m:oMathParaPr>
          <m:jc m:val="center"/>
        </m:oMathParaPr>
        <m:oMath>
          <m:r>
            <w:rPr>
              <w:rFonts w:ascii="Cambria Math" w:hAnsi="Cambria Math"/>
            </w:rPr>
            <m:t>scale</m:t>
          </m:r>
          <m:r>
            <m:rPr>
              <m:sty m:val="p"/>
            </m:rPr>
            <w:rPr>
              <w:rFonts w:ascii="Cambria Math" w:hAnsi="Cambria Math"/>
            </w:rPr>
            <m:t>=</m:t>
          </m:r>
          <m:r>
            <w:rPr>
              <w:rFonts w:ascii="Cambria Math" w:hAnsi="Cambria Math"/>
            </w:rPr>
            <m:t>count</m:t>
          </m:r>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count</m:t>
              </m:r>
            </m:e>
          </m:d>
        </m:oMath>
      </m:oMathPara>
    </w:p>
    <w:p w14:paraId="482AAE30" w14:textId="77777777" w:rsidR="00AA7641" w:rsidRDefault="00000000">
      <w:pPr>
        <w:pStyle w:val="FirstParagraph"/>
      </w:pPr>
      <m:oMathPara>
        <m:oMathParaPr>
          <m:jc m:val="center"/>
        </m:oMathParaPr>
        <m:oMath>
          <m:r>
            <w:rPr>
              <w:rFonts w:ascii="Cambria Math" w:hAnsi="Cambria Math"/>
            </w:rPr>
            <m:t>scale</m:t>
          </m:r>
          <m:r>
            <m:rPr>
              <m:sty m:val="p"/>
            </m:rPr>
            <w:rPr>
              <w:rFonts w:ascii="Cambria Math" w:hAnsi="Cambria Math"/>
            </w:rPr>
            <m:t>=</m:t>
          </m:r>
          <m:r>
            <w:rPr>
              <w:rFonts w:ascii="Cambria Math" w:hAnsi="Cambria Math"/>
            </w:rPr>
            <m:t>scale</m:t>
          </m:r>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scale</m:t>
              </m:r>
            </m:e>
          </m:d>
        </m:oMath>
      </m:oMathPara>
    </w:p>
    <w:p w14:paraId="286947DF" w14:textId="77777777" w:rsidR="00AA7641" w:rsidRDefault="00000000">
      <w:pPr>
        <w:pStyle w:val="FirstParagraph"/>
      </w:pPr>
      <m:oMathPara>
        <m:oMathParaPr>
          <m:jc m:val="center"/>
        </m:oMathParaPr>
        <m:oMath>
          <m:r>
            <w:rPr>
              <w:rFonts w:ascii="Cambria Math" w:hAnsi="Cambria Math"/>
            </w:rPr>
            <m:t>scale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scale</m:t>
          </m:r>
        </m:oMath>
      </m:oMathPara>
    </w:p>
    <w:p w14:paraId="056F3541" w14:textId="0C913CBC" w:rsidR="00BC2F9F" w:rsidRDefault="00000000" w:rsidP="00C23AC6">
      <w:pPr>
        <w:pStyle w:val="FirstParagraph"/>
        <w:rPr>
          <w:ins w:id="89" w:author="Knaus, Brian" w:date="2024-07-09T19:19:00Z" w16du:dateUtc="2024-07-10T02:19:00Z"/>
        </w:rPr>
        <w:pPrChange w:id="90" w:author="Knaus, Brian" w:date="2024-07-09T19:25:00Z" w16du:dateUtc="2024-07-10T02:25:00Z">
          <w:pPr>
            <w:pStyle w:val="BodyText"/>
          </w:pPr>
        </w:pPrChange>
      </w:pPr>
      <w:r>
        <w:t xml:space="preserve">The RMarkdown (Xie, Allaire and Grolemund 2018) document uses R (R Core Team 2020) and reads in the comma delimited text file resulting from nuccomp.py and the BED file from motif_counter.py to summarize them. Graphical summaries are made using ggplot2 (Wickham 2016) and </w:t>
      </w:r>
      <w:proofErr w:type="spellStart"/>
      <w:r>
        <w:t>ggpubr</w:t>
      </w:r>
      <w:proofErr w:type="spellEnd"/>
      <w:r>
        <w:t xml:space="preserve"> (</w:t>
      </w:r>
      <w:proofErr w:type="spellStart"/>
      <w:r>
        <w:t>Kassambara</w:t>
      </w:r>
      <w:proofErr w:type="spellEnd"/>
      <w:r>
        <w:t xml:space="preserve"> 2020) and consist of histograms of A, T, G, and C content, length of sequences, IUPAC ambiguity nucleotides (excluding A, C, G, T, and N), undetermined nucleotides (N), as well as a sanity check for unexpected characters. Numerical summaries are made as well such as the total number of nucleotides, N50, the number of sequences, and the median for these histograms. Examples are provided on the GitHub repository to demonstrate how to output these graphical summaries to *.png format and publication quality *.tiff format.</w:t>
      </w:r>
    </w:p>
    <w:p w14:paraId="34B1A702" w14:textId="6B2AA884" w:rsidR="00BC2F9F" w:rsidRPr="00BC2F9F" w:rsidRDefault="00BC2F9F" w:rsidP="00BC2F9F">
      <w:pPr>
        <w:pStyle w:val="BodyText"/>
        <w:pPrChange w:id="91" w:author="Knaus, Brian" w:date="2024-07-09T19:19:00Z" w16du:dateUtc="2024-07-10T02:19:00Z">
          <w:pPr>
            <w:pStyle w:val="FirstParagraph"/>
          </w:pPr>
        </w:pPrChange>
      </w:pPr>
      <w:ins w:id="92" w:author="Knaus, Brian" w:date="2024-07-09T19:19:00Z" w16du:dateUtc="2024-07-10T02:19:00Z">
        <w:r>
          <w:t>Comparis</w:t>
        </w:r>
      </w:ins>
      <w:ins w:id="93" w:author="Knaus, Brian" w:date="2024-07-09T19:20:00Z" w16du:dateUtc="2024-07-10T02:20:00Z">
        <w:r>
          <w:t xml:space="preserve">ons </w:t>
        </w:r>
      </w:ins>
      <w:ins w:id="94" w:author="Knaus, Brian" w:date="2024-07-09T19:25:00Z" w16du:dateUtc="2024-07-10T02:25:00Z">
        <w:r w:rsidR="00C23AC6">
          <w:t xml:space="preserve">were made </w:t>
        </w:r>
      </w:ins>
      <w:ins w:id="95" w:author="Knaus, Brian" w:date="2024-07-09T19:20:00Z" w16du:dateUtc="2024-07-10T02:20:00Z">
        <w:r>
          <w:t>to similar existing software. Quast (</w:t>
        </w:r>
      </w:ins>
      <w:ins w:id="96" w:author="Knaus, Brian" w:date="2024-07-09T19:21:00Z" w16du:dateUtc="2024-07-10T02:21:00Z">
        <w:r>
          <w:t>Gurevich</w:t>
        </w:r>
        <w:r>
          <w:t xml:space="preserve"> et al. 2013</w:t>
        </w:r>
      </w:ins>
      <w:ins w:id="97" w:author="Knaus, Brian" w:date="2024-07-09T19:20:00Z" w16du:dateUtc="2024-07-10T02:20:00Z">
        <w:r>
          <w:t>)</w:t>
        </w:r>
      </w:ins>
      <w:ins w:id="98" w:author="Knaus, Brian" w:date="2024-07-09T19:21:00Z" w16du:dateUtc="2024-07-10T02:21:00Z">
        <w:r>
          <w:t xml:space="preserve">, </w:t>
        </w:r>
        <w:proofErr w:type="spellStart"/>
        <w:r w:rsidR="006E6F80">
          <w:t>SeqKit</w:t>
        </w:r>
        <w:proofErr w:type="spellEnd"/>
        <w:r w:rsidR="006E6F80">
          <w:t xml:space="preserve"> (</w:t>
        </w:r>
      </w:ins>
      <w:ins w:id="99" w:author="Knaus, Brian" w:date="2024-07-09T19:22:00Z" w16du:dateUtc="2024-07-10T02:22:00Z">
        <w:r w:rsidR="00602814">
          <w:t>Shen et al. 2024</w:t>
        </w:r>
      </w:ins>
      <w:ins w:id="100" w:author="Knaus, Brian" w:date="2024-07-09T19:21:00Z" w16du:dateUtc="2024-07-10T02:21:00Z">
        <w:r w:rsidR="006E6F80">
          <w:t>)</w:t>
        </w:r>
      </w:ins>
      <w:ins w:id="101" w:author="Knaus, Brian" w:date="2024-07-09T19:22:00Z" w16du:dateUtc="2024-07-10T02:22:00Z">
        <w:r w:rsidR="00602814">
          <w:t xml:space="preserve">, </w:t>
        </w:r>
        <w:proofErr w:type="spellStart"/>
        <w:r w:rsidR="00602814">
          <w:t>Seqstats</w:t>
        </w:r>
        <w:proofErr w:type="spellEnd"/>
        <w:r w:rsidR="00602814">
          <w:t xml:space="preserve"> (</w:t>
        </w:r>
      </w:ins>
      <w:ins w:id="102" w:author="Knaus, Brian" w:date="2024-07-09T19:23:00Z" w16du:dateUtc="2024-07-10T02:23:00Z">
        <w:r w:rsidR="00094D6C" w:rsidRPr="00094D6C">
          <w:fldChar w:fldCharType="begin"/>
        </w:r>
        <w:r w:rsidR="00094D6C" w:rsidRPr="00094D6C">
          <w:instrText>HYPERLINK "https://github.com/clwgg/seqstats"</w:instrText>
        </w:r>
        <w:r w:rsidR="00094D6C" w:rsidRPr="00094D6C">
          <w:fldChar w:fldCharType="separate"/>
        </w:r>
        <w:r w:rsidR="00094D6C" w:rsidRPr="00094D6C">
          <w:rPr>
            <w:rFonts w:ascii="Helvetica Neue" w:hAnsi="Helvetica Neue"/>
            <w:color w:val="337AB7"/>
            <w:sz w:val="21"/>
            <w:szCs w:val="21"/>
            <w:u w:val="single"/>
          </w:rPr>
          <w:t>https://github.com/clwgg/seqstats</w:t>
        </w:r>
        <w:r w:rsidR="00094D6C" w:rsidRPr="00094D6C">
          <w:fldChar w:fldCharType="end"/>
        </w:r>
      </w:ins>
      <w:ins w:id="103" w:author="Knaus, Brian" w:date="2024-07-09T19:22:00Z" w16du:dateUtc="2024-07-10T02:22:00Z">
        <w:r w:rsidR="00602814">
          <w:t>)</w:t>
        </w:r>
      </w:ins>
      <w:ins w:id="104" w:author="Knaus, Brian" w:date="2024-07-09T19:23:00Z" w16du:dateUtc="2024-07-10T02:23:00Z">
        <w:r w:rsidR="00094D6C">
          <w:t xml:space="preserve">, </w:t>
        </w:r>
        <w:r w:rsidR="00CE0069">
          <w:t xml:space="preserve">and </w:t>
        </w:r>
        <w:r w:rsidR="00094D6C">
          <w:t>sequence-stats (</w:t>
        </w:r>
        <w:r w:rsidR="00094D6C">
          <w:fldChar w:fldCharType="begin"/>
        </w:r>
        <w:r w:rsidR="00094D6C">
          <w:instrText>HYPERLINK "https://github.com/raymondkiu/sequence-stats"</w:instrText>
        </w:r>
        <w:r w:rsidR="00094D6C">
          <w:fldChar w:fldCharType="separate"/>
        </w:r>
        <w:r w:rsidR="00094D6C">
          <w:rPr>
            <w:rStyle w:val="Hyperlink"/>
            <w:rFonts w:ascii="Helvetica Neue" w:hAnsi="Helvetica Neue"/>
            <w:color w:val="337AB7"/>
            <w:sz w:val="21"/>
            <w:szCs w:val="21"/>
          </w:rPr>
          <w:t>https://github.com/raymondkiu/sequence-stats</w:t>
        </w:r>
        <w:r w:rsidR="00094D6C">
          <w:fldChar w:fldCharType="end"/>
        </w:r>
        <w:r w:rsidR="00094D6C">
          <w:t>)</w:t>
        </w:r>
      </w:ins>
      <w:ins w:id="105" w:author="Knaus, Brian" w:date="2024-07-09T19:24:00Z" w16du:dateUtc="2024-07-10T02:24:00Z">
        <w:r w:rsidR="00CE0069">
          <w:t xml:space="preserve"> were us</w:t>
        </w:r>
        <w:r w:rsidR="00CE0069" w:rsidRPr="00EF5F64">
          <w:t xml:space="preserve">ed to summarize the </w:t>
        </w:r>
        <w:r w:rsidR="00CE0069" w:rsidRPr="00EF5F64">
          <w:rPr>
            <w:i/>
            <w:iCs/>
            <w:rPrChange w:id="106" w:author="Knaus, Brian" w:date="2024-07-09T19:25:00Z" w16du:dateUtc="2024-07-10T02:25:00Z">
              <w:rPr/>
            </w:rPrChange>
          </w:rPr>
          <w:t>A. thaliana</w:t>
        </w:r>
        <w:r w:rsidR="00CE0069" w:rsidRPr="00EF5F64">
          <w:t xml:space="preserve"> assembly (</w:t>
        </w:r>
        <w:r w:rsidR="00EF5F64" w:rsidRPr="00EF5F64">
          <w:rPr>
            <w:color w:val="333333"/>
            <w:shd w:val="clear" w:color="auto" w:fill="FFFFFF"/>
            <w:rPrChange w:id="107" w:author="Knaus, Brian" w:date="2024-07-09T19:25:00Z" w16du:dateUtc="2024-07-10T02:25:00Z">
              <w:rPr>
                <w:rFonts w:ascii="Helvetica Neue" w:hAnsi="Helvetica Neue"/>
                <w:color w:val="333333"/>
                <w:sz w:val="21"/>
                <w:szCs w:val="21"/>
                <w:shd w:val="clear" w:color="auto" w:fill="FFFFFF"/>
              </w:rPr>
            </w:rPrChange>
          </w:rPr>
          <w:t>GCF_000001735.4_TAIR10.1_genomic.fna.gz</w:t>
        </w:r>
        <w:r w:rsidR="00CE0069" w:rsidRPr="00EF5F64">
          <w:t>)</w:t>
        </w:r>
      </w:ins>
      <w:ins w:id="108" w:author="Knaus, Brian" w:date="2024-07-09T19:23:00Z" w16du:dateUtc="2024-07-10T02:23:00Z">
        <w:r w:rsidR="00CE0069">
          <w:t>.</w:t>
        </w:r>
      </w:ins>
      <w:ins w:id="109" w:author="Knaus, Brian" w:date="2024-07-09T19:26:00Z" w16du:dateUtc="2024-07-10T02:26:00Z">
        <w:r w:rsidR="00C23AC6" w:rsidRPr="00C23AC6">
          <w:t xml:space="preserve"> </w:t>
        </w:r>
        <w:r w:rsidR="00C23AC6">
          <w:t xml:space="preserve">Comparisons </w:t>
        </w:r>
        <w:r w:rsidR="00C23AC6">
          <w:t>w</w:t>
        </w:r>
        <w:r w:rsidR="00C23AC6">
          <w:t>ere</w:t>
        </w:r>
        <w:r w:rsidR="00C23AC6">
          <w:t xml:space="preserve"> performed on a MacBook Air with an Apple M1 processor running Sonoma 14.5</w:t>
        </w:r>
        <w:r w:rsidR="001C446D">
          <w:t xml:space="preserve"> and are available in the ‘comparisons’ directory of the </w:t>
        </w:r>
        <w:proofErr w:type="spellStart"/>
        <w:r w:rsidR="001C446D">
          <w:t>nuccomp</w:t>
        </w:r>
        <w:proofErr w:type="spellEnd"/>
        <w:r w:rsidR="001C446D">
          <w:t xml:space="preserve"> Git</w:t>
        </w:r>
      </w:ins>
      <w:ins w:id="110" w:author="Knaus, Brian" w:date="2024-07-09T19:27:00Z" w16du:dateUtc="2024-07-10T02:27:00Z">
        <w:r w:rsidR="001C446D">
          <w:t>Hub repository</w:t>
        </w:r>
      </w:ins>
      <w:ins w:id="111" w:author="Knaus, Brian" w:date="2024-07-09T19:26:00Z" w16du:dateUtc="2024-07-10T02:26:00Z">
        <w:r w:rsidR="00C23AC6">
          <w:t>.</w:t>
        </w:r>
      </w:ins>
    </w:p>
    <w:p w14:paraId="44D79F00" w14:textId="5F39CB28" w:rsidR="00AA7641" w:rsidRDefault="00627658">
      <w:pPr>
        <w:pStyle w:val="BodyText"/>
      </w:pPr>
      <w:ins w:id="112" w:author="Knaus, Brian" w:date="2024-07-09T19:29:00Z" w16du:dateUtc="2024-07-10T02:29:00Z">
        <w:r>
          <w:lastRenderedPageBreak/>
          <w:t>Benchmarking o</w:t>
        </w:r>
      </w:ins>
      <w:ins w:id="113" w:author="Knaus, Brian" w:date="2024-07-09T19:39:00Z" w16du:dateUtc="2024-07-10T02:39:00Z">
        <w:r w:rsidR="008F73E4">
          <w:t>f</w:t>
        </w:r>
      </w:ins>
      <w:ins w:id="114" w:author="Knaus, Brian" w:date="2024-07-09T19:29:00Z" w16du:dateUtc="2024-07-10T02:29:00Z">
        <w:r>
          <w:t xml:space="preserve"> </w:t>
        </w:r>
        <w:proofErr w:type="spellStart"/>
        <w:r>
          <w:t>nuccomp</w:t>
        </w:r>
        <w:proofErr w:type="spellEnd"/>
        <w:r>
          <w:t xml:space="preserve"> was </w:t>
        </w:r>
      </w:ins>
      <w:ins w:id="115" w:author="Knaus, Brian" w:date="2024-07-09T19:30:00Z" w16du:dateUtc="2024-07-10T02:30:00Z">
        <w:r>
          <w:t xml:space="preserve">performed on several genomic assemblies to explore performance over different assembly size and composition. </w:t>
        </w:r>
      </w:ins>
      <w:ins w:id="116" w:author="Knaus, Brian" w:date="2024-07-09T19:37:00Z" w16du:dateUtc="2024-07-10T02:37:00Z">
        <w:r w:rsidR="008F73E4">
          <w:t xml:space="preserve">Assemblies for </w:t>
        </w:r>
      </w:ins>
      <w:ins w:id="117" w:author="Knaus, Brian" w:date="2024-07-09T19:31:00Z" w16du:dateUtc="2024-07-10T02:31:00Z">
        <w:r>
          <w:rPr>
            <w:i/>
            <w:iCs/>
          </w:rPr>
          <w:t>Arabidopsis thaliana</w:t>
        </w:r>
        <w:r>
          <w:t xml:space="preserve"> (GCF_000001735.4)</w:t>
        </w:r>
      </w:ins>
      <w:ins w:id="118" w:author="Knaus, Brian" w:date="2024-07-09T19:33:00Z" w16du:dateUtc="2024-07-10T02:33:00Z">
        <w:r w:rsidR="004601F1">
          <w:t>,</w:t>
        </w:r>
      </w:ins>
      <w:ins w:id="119" w:author="Knaus, Brian" w:date="2024-07-09T19:36:00Z" w16du:dateUtc="2024-07-10T02:36:00Z">
        <w:r w:rsidR="008F73E4">
          <w:t xml:space="preserve"> </w:t>
        </w:r>
      </w:ins>
      <w:ins w:id="120" w:author="Knaus, Brian" w:date="2024-07-09T19:32:00Z" w16du:dateUtc="2024-07-10T02:32:00Z">
        <w:r>
          <w:t>cottonwood (</w:t>
        </w:r>
        <w:r>
          <w:rPr>
            <w:i/>
            <w:iCs/>
          </w:rPr>
          <w:t xml:space="preserve">Populus </w:t>
        </w:r>
        <w:proofErr w:type="spellStart"/>
        <w:r>
          <w:rPr>
            <w:i/>
            <w:iCs/>
          </w:rPr>
          <w:t>trichocarpa</w:t>
        </w:r>
        <w:proofErr w:type="spellEnd"/>
        <w:r>
          <w:t>; GCF_000002775.5),</w:t>
        </w:r>
      </w:ins>
      <w:ins w:id="121" w:author="Knaus, Brian" w:date="2024-07-09T19:36:00Z" w16du:dateUtc="2024-07-10T02:36:00Z">
        <w:r w:rsidR="008F73E4">
          <w:t xml:space="preserve"> </w:t>
        </w:r>
        <w:r w:rsidR="008F73E4" w:rsidRPr="00327A0E">
          <w:t>down</w:t>
        </w:r>
        <w:r w:rsidR="008F73E4" w:rsidRPr="00327A0E">
          <w:rPr>
            <w:rFonts w:cstheme="majorHAnsi"/>
          </w:rPr>
          <w:t>y mildew of hop (</w:t>
        </w:r>
        <w:r w:rsidR="008F73E4" w:rsidRPr="00094A6B">
          <w:rPr>
            <w:rFonts w:cstheme="majorHAnsi"/>
            <w:spacing w:val="2"/>
            <w:shd w:val="clear" w:color="auto" w:fill="FFFFFF"/>
          </w:rPr>
          <w:t>GCA_003991265.1</w:t>
        </w:r>
        <w:r w:rsidR="008F73E4" w:rsidRPr="00327A0E">
          <w:rPr>
            <w:rFonts w:cstheme="majorHAnsi"/>
          </w:rPr>
          <w:t>)</w:t>
        </w:r>
        <w:r w:rsidR="008F73E4">
          <w:rPr>
            <w:rFonts w:cstheme="majorHAnsi"/>
          </w:rPr>
          <w:t>,</w:t>
        </w:r>
        <w:r w:rsidR="008F73E4">
          <w:t xml:space="preserve"> </w:t>
        </w:r>
      </w:ins>
      <w:ins w:id="122" w:author="Knaus, Brian" w:date="2024-07-09T19:32:00Z" w16du:dateUtc="2024-07-10T02:32:00Z">
        <w:r>
          <w:t>hazelnut (</w:t>
        </w:r>
        <w:r>
          <w:rPr>
            <w:i/>
            <w:iCs/>
          </w:rPr>
          <w:t>Corylus avellana</w:t>
        </w:r>
        <w:r>
          <w:t>; GCA_901000735.2),</w:t>
        </w:r>
      </w:ins>
      <w:ins w:id="123" w:author="Knaus, Brian" w:date="2024-07-09T19:36:00Z" w16du:dateUtc="2024-07-10T02:36:00Z">
        <w:r w:rsidR="008F73E4">
          <w:t xml:space="preserve"> </w:t>
        </w:r>
      </w:ins>
      <w:ins w:id="124" w:author="Knaus, Brian" w:date="2024-07-09T19:32:00Z" w16du:dateUtc="2024-07-10T02:32:00Z">
        <w:r>
          <w:t>hemp (</w:t>
        </w:r>
        <w:r>
          <w:rPr>
            <w:i/>
            <w:iCs/>
          </w:rPr>
          <w:t>Cannabis sativa</w:t>
        </w:r>
        <w:r>
          <w:t>; GCF_900626175.2),</w:t>
        </w:r>
      </w:ins>
      <w:ins w:id="125" w:author="Knaus, Brian" w:date="2024-07-09T19:36:00Z" w16du:dateUtc="2024-07-10T02:36:00Z">
        <w:r w:rsidR="008F73E4">
          <w:t xml:space="preserve"> </w:t>
        </w:r>
      </w:ins>
      <w:ins w:id="126" w:author="Knaus, Brian" w:date="2024-07-09T19:33:00Z" w16du:dateUtc="2024-07-10T02:33:00Z">
        <w:r w:rsidR="004601F1">
          <w:t>mint (</w:t>
        </w:r>
        <w:r w:rsidR="004601F1">
          <w:rPr>
            <w:i/>
            <w:iCs/>
          </w:rPr>
          <w:t>Mentha longifolia</w:t>
        </w:r>
        <w:r w:rsidR="004601F1">
          <w:t>; GCA_001642375.2)</w:t>
        </w:r>
        <w:r w:rsidR="004601F1">
          <w:t>,</w:t>
        </w:r>
      </w:ins>
      <w:ins w:id="127" w:author="Knaus, Brian" w:date="2024-07-09T19:36:00Z" w16du:dateUtc="2024-07-10T02:36:00Z">
        <w:r w:rsidR="008F73E4">
          <w:t xml:space="preserve"> </w:t>
        </w:r>
      </w:ins>
      <w:ins w:id="128" w:author="Knaus, Brian" w:date="2024-07-09T19:33:00Z" w16du:dateUtc="2024-07-10T02:33:00Z">
        <w:r w:rsidR="004601F1">
          <w:t>potato (</w:t>
        </w:r>
        <w:r w:rsidR="004601F1">
          <w:rPr>
            <w:i/>
            <w:iCs/>
          </w:rPr>
          <w:t>Solanum tuberosum</w:t>
        </w:r>
        <w:r w:rsidR="004601F1">
          <w:t>; GCA_001642375.1),</w:t>
        </w:r>
      </w:ins>
      <w:ins w:id="129" w:author="Knaus, Brian" w:date="2024-07-09T19:36:00Z" w16du:dateUtc="2024-07-10T02:36:00Z">
        <w:r w:rsidR="008F73E4">
          <w:t xml:space="preserve"> </w:t>
        </w:r>
      </w:ins>
      <w:ins w:id="130" w:author="Knaus, Brian" w:date="2024-07-09T19:33:00Z" w16du:dateUtc="2024-07-10T02:33:00Z">
        <w:r w:rsidR="004601F1">
          <w:t>rice (</w:t>
        </w:r>
        <w:r w:rsidR="004601F1">
          <w:rPr>
            <w:i/>
            <w:iCs/>
          </w:rPr>
          <w:t>Oryza sativa</w:t>
        </w:r>
        <w:r w:rsidR="004601F1">
          <w:t>; GCF_001433935.1)</w:t>
        </w:r>
      </w:ins>
      <w:ins w:id="131" w:author="Knaus, Brian" w:date="2024-07-09T19:34:00Z" w16du:dateUtc="2024-07-10T02:34:00Z">
        <w:r w:rsidR="004601F1">
          <w:t>,</w:t>
        </w:r>
      </w:ins>
      <w:ins w:id="132" w:author="Knaus, Brian" w:date="2024-07-09T19:36:00Z" w16du:dateUtc="2024-07-10T02:36:00Z">
        <w:r w:rsidR="008F73E4">
          <w:t xml:space="preserve"> and </w:t>
        </w:r>
      </w:ins>
      <w:ins w:id="133" w:author="Knaus, Brian" w:date="2024-07-09T19:34:00Z" w16du:dateUtc="2024-07-10T02:34:00Z">
        <w:r w:rsidR="004601F1">
          <w:t xml:space="preserve">yeast </w:t>
        </w:r>
      </w:ins>
      <w:ins w:id="134" w:author="Knaus, Brian" w:date="2024-07-09T19:35:00Z" w16du:dateUtc="2024-07-10T02:35:00Z">
        <w:r w:rsidR="004601F1">
          <w:t>(</w:t>
        </w:r>
        <w:r w:rsidR="004601F1">
          <w:rPr>
            <w:i/>
            <w:iCs/>
          </w:rPr>
          <w:t>Saccharomyces cerevisiae</w:t>
        </w:r>
        <w:r w:rsidR="004601F1">
          <w:t xml:space="preserve">; </w:t>
        </w:r>
      </w:ins>
      <w:ins w:id="135" w:author="Knaus, Brian" w:date="2024-07-09T19:35:00Z">
        <w:r w:rsidR="004601F1" w:rsidRPr="004601F1">
          <w:t>GCF_000146045.2_R64_genomic.fna.gz</w:t>
        </w:r>
      </w:ins>
      <w:ins w:id="136" w:author="Knaus, Brian" w:date="2024-07-09T19:35:00Z" w16du:dateUtc="2024-07-10T02:35:00Z">
        <w:r w:rsidR="004601F1">
          <w:t>)</w:t>
        </w:r>
      </w:ins>
      <w:ins w:id="137" w:author="Knaus, Brian" w:date="2024-07-09T19:37:00Z" w16du:dateUtc="2024-07-10T02:37:00Z">
        <w:r w:rsidR="008F73E4">
          <w:t xml:space="preserve"> were processed with </w:t>
        </w:r>
        <w:r w:rsidR="008F73E4">
          <w:t>a MacBook Air with an Apple M1 processor running Sonoma 14.5</w:t>
        </w:r>
      </w:ins>
      <w:ins w:id="138" w:author="Knaus, Brian" w:date="2024-07-09T19:38:00Z" w16du:dateUtc="2024-07-10T02:38:00Z">
        <w:r w:rsidR="008F73E4">
          <w:t xml:space="preserve"> and are available in the ‘benchmarks2’ directory </w:t>
        </w:r>
        <w:r w:rsidR="008F73E4">
          <w:t xml:space="preserve">of the </w:t>
        </w:r>
        <w:proofErr w:type="spellStart"/>
        <w:r w:rsidR="008F73E4">
          <w:t>nuccomp</w:t>
        </w:r>
        <w:proofErr w:type="spellEnd"/>
        <w:r w:rsidR="008F73E4">
          <w:t xml:space="preserve"> GitHub repository</w:t>
        </w:r>
      </w:ins>
      <w:ins w:id="139" w:author="Knaus, Brian" w:date="2024-07-09T19:39:00Z" w16du:dateUtc="2024-07-10T02:39:00Z">
        <w:r w:rsidR="008F73E4">
          <w:t>.</w:t>
        </w:r>
      </w:ins>
      <w:del w:id="140" w:author="Knaus, Brian" w:date="2024-07-09T19:39:00Z" w16du:dateUtc="2024-07-10T02:39:00Z">
        <w:r w:rsidR="00000000" w:rsidDel="008F73E4">
          <w:delText xml:space="preserve">The </w:delText>
        </w:r>
        <w:r w:rsidR="00000000" w:rsidDel="008F73E4">
          <w:rPr>
            <w:i/>
            <w:iCs/>
          </w:rPr>
          <w:delText>Saccharomyces cerevisiae</w:delText>
        </w:r>
        <w:r w:rsidR="00000000" w:rsidDel="008F73E4">
          <w:delText xml:space="preserve"> genome (</w:delText>
        </w:r>
        <w:r w:rsidR="00000000" w:rsidDel="008F73E4">
          <w:fldChar w:fldCharType="begin"/>
        </w:r>
        <w:r w:rsidR="00000000" w:rsidDel="008F73E4">
          <w:delInstrText>HYPERLINK "http://sgd-archive.yeastgenome.org/sequence/S288C_reference/genome_releases/" \h</w:delInstrText>
        </w:r>
        <w:r w:rsidR="00000000" w:rsidDel="008F73E4">
          <w:fldChar w:fldCharType="separate"/>
        </w:r>
        <w:r w:rsidR="00000000" w:rsidDel="008F73E4">
          <w:rPr>
            <w:rStyle w:val="Hyperlink"/>
          </w:rPr>
          <w:delText>http://sgd-archive.yeastgenome.org/sequence/S288C_reference/genome_releases/</w:delText>
        </w:r>
        <w:r w:rsidR="00000000" w:rsidDel="008F73E4">
          <w:rPr>
            <w:rStyle w:val="Hyperlink"/>
          </w:rPr>
          <w:fldChar w:fldCharType="end"/>
        </w:r>
        <w:r w:rsidR="00000000" w:rsidDel="008F73E4">
          <w:delText xml:space="preserve">; Engel </w:delText>
        </w:r>
        <w:r w:rsidR="00000000" w:rsidDel="008F73E4">
          <w:rPr>
            <w:i/>
            <w:iCs/>
          </w:rPr>
          <w:delText>et al.</w:delText>
        </w:r>
        <w:r w:rsidR="00000000" w:rsidDel="008F73E4">
          <w:delText xml:space="preserve"> (2014)) has been included as an example and a form of unit test. In addition, the potato (</w:delText>
        </w:r>
        <w:r w:rsidR="00000000" w:rsidDel="008F73E4">
          <w:rPr>
            <w:i/>
            <w:iCs/>
          </w:rPr>
          <w:delText>Solanum tuberosum</w:delText>
        </w:r>
        <w:r w:rsidR="00000000" w:rsidDel="008F73E4">
          <w:delText>; GCA_001642375.1), hemp (</w:delText>
        </w:r>
        <w:r w:rsidR="00000000" w:rsidDel="008F73E4">
          <w:rPr>
            <w:i/>
            <w:iCs/>
          </w:rPr>
          <w:delText>Cannabis sativa</w:delText>
        </w:r>
        <w:r w:rsidR="00000000" w:rsidDel="008F73E4">
          <w:delText>; GCF_900626175.2), mint (</w:delText>
        </w:r>
        <w:r w:rsidR="00000000" w:rsidDel="008F73E4">
          <w:rPr>
            <w:i/>
            <w:iCs/>
          </w:rPr>
          <w:delText>Mentha longifolia</w:delText>
        </w:r>
        <w:r w:rsidR="00000000" w:rsidDel="008F73E4">
          <w:delText>; GCA_001642375.2), rice (</w:delText>
        </w:r>
        <w:r w:rsidR="00000000" w:rsidDel="008F73E4">
          <w:rPr>
            <w:i/>
            <w:iCs/>
          </w:rPr>
          <w:delText>Oryza sativa</w:delText>
        </w:r>
        <w:r w:rsidR="00000000" w:rsidDel="008F73E4">
          <w:delText>; GCF_001433935.1) cottonwood (</w:delText>
        </w:r>
        <w:r w:rsidR="00000000" w:rsidDel="008F73E4">
          <w:rPr>
            <w:i/>
            <w:iCs/>
          </w:rPr>
          <w:delText>Populus trichocarpa</w:delText>
        </w:r>
        <w:r w:rsidR="00000000" w:rsidDel="008F73E4">
          <w:delText>; GCF_000002775.5), hazelnut (</w:delText>
        </w:r>
        <w:r w:rsidR="00000000" w:rsidDel="008F73E4">
          <w:rPr>
            <w:i/>
            <w:iCs/>
          </w:rPr>
          <w:delText>Corylus avellana</w:delText>
        </w:r>
        <w:r w:rsidR="00000000" w:rsidDel="008F73E4">
          <w:delText>; GCA_901000735.2),</w:delText>
        </w:r>
      </w:del>
      <w:del w:id="141" w:author="Knaus, Brian" w:date="2024-07-09T19:03:00Z" w16du:dateUtc="2024-07-10T02:03:00Z">
        <w:r w:rsidR="00000000" w:rsidDel="0036794B">
          <w:delText xml:space="preserve"> and</w:delText>
        </w:r>
      </w:del>
      <w:del w:id="142" w:author="Knaus, Brian" w:date="2024-07-09T19:39:00Z" w16du:dateUtc="2024-07-10T02:39:00Z">
        <w:r w:rsidR="00000000" w:rsidDel="008F73E4">
          <w:delText xml:space="preserve"> </w:delText>
        </w:r>
        <w:r w:rsidR="00000000" w:rsidDel="008F73E4">
          <w:rPr>
            <w:i/>
            <w:iCs/>
          </w:rPr>
          <w:delText>Arabidopsis thaliana</w:delText>
        </w:r>
        <w:r w:rsidR="00000000" w:rsidDel="008F73E4">
          <w:delText xml:space="preserve"> (GCF_000001735.4)</w:delText>
        </w:r>
        <w:r w:rsidR="00000000" w:rsidRPr="00327A0E" w:rsidDel="008F73E4">
          <w:rPr>
            <w:rFonts w:cstheme="majorHAnsi"/>
          </w:rPr>
          <w:delText xml:space="preserve"> </w:delText>
        </w:r>
      </w:del>
      <w:del w:id="143" w:author="Knaus, Brian" w:date="2024-07-09T19:02:00Z" w16du:dateUtc="2024-07-10T02:02:00Z">
        <w:r w:rsidR="00000000" w:rsidDel="00CE61C9">
          <w:delText xml:space="preserve">genomes </w:delText>
        </w:r>
      </w:del>
      <w:del w:id="144" w:author="Knaus, Brian" w:date="2024-07-09T19:39:00Z" w16du:dateUtc="2024-07-10T02:39:00Z">
        <w:r w:rsidR="00000000" w:rsidDel="008F73E4">
          <w:delText xml:space="preserve">were used for benchmarking. Benchmarking was performed on </w:delText>
        </w:r>
      </w:del>
      <w:del w:id="145" w:author="Knaus, Brian" w:date="2024-07-09T19:06:00Z" w16du:dateUtc="2024-07-10T02:06:00Z">
        <w:r w:rsidR="00000000" w:rsidDel="00FB093B">
          <w:delText xml:space="preserve">computer using an Intel(R) Core(TM) i7-2600K CPU @ 3.40GHz CPU running Ubuntu 2022.04.2 LTS and R 4.3.0. </w:delText>
        </w:r>
      </w:del>
      <w:del w:id="146" w:author="Knaus, Brian" w:date="2024-07-09T19:39:00Z" w16du:dateUtc="2024-07-10T02:39:00Z">
        <w:r w:rsidR="00000000" w:rsidDel="008F73E4">
          <w:delText>The repository nuccomp is currently available on GitHub (Knaus 2023).</w:delText>
        </w:r>
      </w:del>
    </w:p>
    <w:p w14:paraId="1EFB8BD5" w14:textId="77777777" w:rsidR="00AA7641" w:rsidRDefault="00000000">
      <w:pPr>
        <w:pStyle w:val="Heading2"/>
      </w:pPr>
      <w:bookmarkStart w:id="147" w:name="results"/>
      <w:bookmarkEnd w:id="43"/>
      <w:r>
        <w:t>Results</w:t>
      </w:r>
    </w:p>
    <w:p w14:paraId="33303323" w14:textId="1C3B206B" w:rsidR="00AA7641" w:rsidDel="00E1792A" w:rsidRDefault="00000000">
      <w:pPr>
        <w:pStyle w:val="FirstParagraph"/>
        <w:rPr>
          <w:del w:id="148" w:author="Knaus, Brian" w:date="2024-07-09T18:41:00Z" w16du:dateUtc="2024-07-10T01:41:00Z"/>
        </w:rPr>
      </w:pPr>
      <w:r>
        <w:t>The python script nuccomp.py processed the 1</w:t>
      </w:r>
      <w:ins w:id="149" w:author="Knaus, Brian" w:date="2024-07-10T00:14:00Z" w16du:dateUtc="2024-07-10T07:14:00Z">
        <w:r w:rsidR="001E3807">
          <w:t>19</w:t>
        </w:r>
      </w:ins>
      <w:del w:id="150" w:author="Knaus, Brian" w:date="2024-07-10T00:14:00Z" w16du:dateUtc="2024-07-10T07:14:00Z">
        <w:r w:rsidDel="001E3807">
          <w:delText>2</w:delText>
        </w:r>
      </w:del>
      <w:r>
        <w:t xml:space="preserve"> </w:t>
      </w:r>
      <w:proofErr w:type="spellStart"/>
      <w:r>
        <w:t>Mbp</w:t>
      </w:r>
      <w:proofErr w:type="spellEnd"/>
      <w:r>
        <w:t xml:space="preserve"> </w:t>
      </w:r>
      <w:del w:id="151" w:author="Knaus, Brian" w:date="2024-07-10T00:14:00Z" w16du:dateUtc="2024-07-10T07:14:00Z">
        <w:r w:rsidRPr="001E3807" w:rsidDel="001E3807">
          <w:rPr>
            <w:i/>
            <w:iCs/>
            <w:rPrChange w:id="152" w:author="Knaus, Brian" w:date="2024-07-10T00:14:00Z" w16du:dateUtc="2024-07-10T07:14:00Z">
              <w:rPr/>
            </w:rPrChange>
          </w:rPr>
          <w:delText xml:space="preserve">yeast </w:delText>
        </w:r>
      </w:del>
      <w:ins w:id="153" w:author="Knaus, Brian" w:date="2024-07-10T00:14:00Z" w16du:dateUtc="2024-07-10T07:14:00Z">
        <w:r w:rsidR="001E3807" w:rsidRPr="001E3807">
          <w:rPr>
            <w:i/>
            <w:iCs/>
            <w:rPrChange w:id="154" w:author="Knaus, Brian" w:date="2024-07-10T00:14:00Z" w16du:dateUtc="2024-07-10T07:14:00Z">
              <w:rPr/>
            </w:rPrChange>
          </w:rPr>
          <w:t>Arabidopsis</w:t>
        </w:r>
        <w:r w:rsidR="001E3807">
          <w:t xml:space="preserve"> </w:t>
        </w:r>
      </w:ins>
      <w:r>
        <w:t xml:space="preserve">genome, consisting of </w:t>
      </w:r>
      <w:del w:id="155" w:author="Knaus, Brian" w:date="2024-07-10T00:14:00Z" w16du:dateUtc="2024-07-10T07:14:00Z">
        <w:r w:rsidDel="00961254">
          <w:delText>1</w:delText>
        </w:r>
      </w:del>
      <w:r>
        <w:t xml:space="preserve">7 sequences, in less than </w:t>
      </w:r>
      <w:ins w:id="156" w:author="Knaus, Brian" w:date="2024-07-10T00:27:00Z" w16du:dateUtc="2024-07-10T07:27:00Z">
        <w:r w:rsidR="004E70E5">
          <w:t>3</w:t>
        </w:r>
      </w:ins>
      <w:del w:id="157" w:author="Knaus, Brian" w:date="2024-07-10T00:15:00Z" w16du:dateUtc="2024-07-10T07:15:00Z">
        <w:r w:rsidDel="00961254">
          <w:delText>1</w:delText>
        </w:r>
      </w:del>
      <w:r>
        <w:t xml:space="preserve"> second</w:t>
      </w:r>
      <w:ins w:id="158" w:author="Knaus, Brian" w:date="2024-07-10T00:15:00Z" w16du:dateUtc="2024-07-10T07:15:00Z">
        <w:r w:rsidR="00961254">
          <w:t>s</w:t>
        </w:r>
      </w:ins>
      <w:r>
        <w:t xml:space="preserve"> (</w:t>
      </w:r>
      <w:ins w:id="159" w:author="Knaus, Brian" w:date="2024-07-10T00:16:00Z" w16du:dateUtc="2024-07-10T07:16:00Z">
        <w:r w:rsidR="00E629B6">
          <w:t xml:space="preserve">Table 1; </w:t>
        </w:r>
      </w:ins>
      <w:r>
        <w:t>large</w:t>
      </w:r>
      <w:ins w:id="160" w:author="Knaus, Brian" w:date="2024-07-10T00:16:00Z" w16du:dateUtc="2024-07-10T07:16:00Z">
        <w:r w:rsidR="00E629B6">
          <w:t>r</w:t>
        </w:r>
      </w:ins>
      <w:r>
        <w:t xml:space="preserve"> genomes consisting of more nucleotides and/or sequences </w:t>
      </w:r>
      <w:del w:id="161" w:author="Knaus, Brian" w:date="2024-07-10T00:16:00Z" w16du:dateUtc="2024-07-10T07:16:00Z">
        <w:r w:rsidDel="00401FA1">
          <w:delText xml:space="preserve">should </w:delText>
        </w:r>
      </w:del>
      <w:ins w:id="162" w:author="Knaus, Brian" w:date="2024-07-10T00:16:00Z" w16du:dateUtc="2024-07-10T07:16:00Z">
        <w:r w:rsidR="00401FA1">
          <w:t>are expected to</w:t>
        </w:r>
        <w:r w:rsidR="00401FA1">
          <w:t xml:space="preserve"> </w:t>
        </w:r>
      </w:ins>
      <w:r>
        <w:t xml:space="preserve">require more time). This resulted in a comma delimited text file consisting of </w:t>
      </w:r>
      <w:del w:id="163" w:author="Knaus, Brian" w:date="2024-07-10T00:15:00Z" w16du:dateUtc="2024-07-10T07:15:00Z">
        <w:r w:rsidDel="00E629B6">
          <w:delText>1</w:delText>
        </w:r>
      </w:del>
      <w:r>
        <w:t xml:space="preserve">8 rows, a header describing the column contents, and a row for each of the </w:t>
      </w:r>
      <w:del w:id="164" w:author="Knaus, Brian" w:date="2024-07-10T00:15:00Z" w16du:dateUtc="2024-07-10T07:15:00Z">
        <w:r w:rsidDel="00E629B6">
          <w:delText>1</w:delText>
        </w:r>
      </w:del>
      <w:r>
        <w:t>7 sequences in the</w:t>
      </w:r>
      <w:del w:id="165" w:author="Knaus, Brian" w:date="2024-07-10T00:16:00Z" w16du:dateUtc="2024-07-10T07:16:00Z">
        <w:r w:rsidDel="00E629B6">
          <w:delText xml:space="preserve"> S2</w:delText>
        </w:r>
      </w:del>
      <w:del w:id="166" w:author="Knaus, Brian" w:date="2024-07-10T00:15:00Z" w16du:dateUtc="2024-07-10T07:15:00Z">
        <w:r w:rsidDel="00E629B6">
          <w:delText>88C</w:delText>
        </w:r>
      </w:del>
      <w:r>
        <w:t xml:space="preserve"> genome. This file included a column for the ‘ID’ of each sequence, it’s length, and the number of each nucleotide (A, C, G, T) as well as each ambiguous nucleotide all in a case sensitive manner (to accommodate masking). The python script “motif_counter.py” summarized the yeast genome into windows into counts of the motif ‘CG’ and reported this to a BED format file. The RMarkdown script “nuccomp.Rmd” read in this these data, demonstrated the creation of individual plots from output of the python scripts, including a publication quality composite plot summarizing multiple data features. An example of this plot is presented in Figure 1. Execution of the RMarkdown script, including checks for dependencies, calls to the python scripts, and the rendering of graphics, required less than 10 seconds.</w:t>
      </w:r>
    </w:p>
    <w:p w14:paraId="5B268780" w14:textId="1C47CC63" w:rsidR="00AA7641" w:rsidRDefault="00000000" w:rsidP="00E1792A">
      <w:pPr>
        <w:pStyle w:val="FirstParagraph"/>
        <w:pPrChange w:id="167" w:author="Knaus, Brian" w:date="2024-07-09T18:41:00Z" w16du:dateUtc="2024-07-10T01:41:00Z">
          <w:pPr>
            <w:pStyle w:val="CaptionedFigure"/>
          </w:pPr>
        </w:pPrChange>
      </w:pPr>
      <w:del w:id="168" w:author="Knaus, Brian" w:date="2024-07-09T18:41:00Z" w16du:dateUtc="2024-07-10T01:41:00Z">
        <w:r w:rsidDel="00E1792A">
          <w:rPr>
            <w:noProof/>
          </w:rPr>
          <w:drawing>
            <wp:inline distT="0" distB="0" distL="0" distR="0" wp14:anchorId="62FBE93A" wp14:editId="0978BB2C">
              <wp:extent cx="4160520" cy="4160520"/>
              <wp:effectExtent l="0" t="0" r="0" b="0"/>
              <wp:docPr id="26" name="Picture"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wp:cNvGraphicFramePr/>
              <a:graphic xmlns:a="http://schemas.openxmlformats.org/drawingml/2006/main">
                <a:graphicData uri="http://schemas.openxmlformats.org/drawingml/2006/picture">
                  <pic:pic xmlns:pic="http://schemas.openxmlformats.org/drawingml/2006/picture">
                    <pic:nvPicPr>
                      <pic:cNvPr id="27" name="Picture" descr="../S288C_reference_sequence_R64-2-1_20150113.png"/>
                      <pic:cNvPicPr>
                        <a:picLocks noChangeAspect="1" noChangeArrowheads="1"/>
                      </pic:cNvPicPr>
                    </pic:nvPicPr>
                    <pic:blipFill>
                      <a:blip r:embed="rId8"/>
                      <a:stretch>
                        <a:fillRect/>
                      </a:stretch>
                    </pic:blipFill>
                    <pic:spPr bwMode="auto">
                      <a:xfrm>
                        <a:off x="0" y="0"/>
                        <a:ext cx="4160520" cy="4160520"/>
                      </a:xfrm>
                      <a:prstGeom prst="rect">
                        <a:avLst/>
                      </a:prstGeom>
                      <a:noFill/>
                      <a:ln w="9525">
                        <a:noFill/>
                        <a:headEnd/>
                        <a:tailEnd/>
                      </a:ln>
                    </pic:spPr>
                  </pic:pic>
                </a:graphicData>
              </a:graphic>
            </wp:inline>
          </w:drawing>
        </w:r>
      </w:del>
    </w:p>
    <w:p w14:paraId="702925C5" w14:textId="4934F7E6" w:rsidR="00AA7641" w:rsidDel="00E1792A" w:rsidRDefault="00000000">
      <w:pPr>
        <w:pStyle w:val="ImageCaption"/>
        <w:rPr>
          <w:del w:id="169" w:author="Knaus, Brian" w:date="2024-07-09T18:41:00Z" w16du:dateUtc="2024-07-10T01:41:00Z"/>
        </w:rPr>
      </w:pPr>
      <w:del w:id="170" w:author="Knaus, Brian" w:date="2024-07-09T18:41:00Z" w16du:dateUtc="2024-07-10T01:41:00Z">
        <w:r w:rsidDel="00E1792A">
          <w:rPr>
            <w:b/>
            <w:bCs/>
          </w:rPr>
          <w:delText>Figure 1.</w:delText>
        </w:r>
        <w:r w:rsidDel="00E1792A">
          <w:delText xml:space="preserve">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w:delText>
        </w:r>
      </w:del>
    </w:p>
    <w:p w14:paraId="759AE276" w14:textId="766BD696" w:rsidR="00AA7641" w:rsidRDefault="00000000">
      <w:pPr>
        <w:pStyle w:val="BodyText"/>
      </w:pPr>
      <w:proofErr w:type="gramStart"/>
      <w:r>
        <w:t>In order to</w:t>
      </w:r>
      <w:proofErr w:type="gramEnd"/>
      <w:r>
        <w:t xml:space="preserve"> demonstrate the convenience of nuccomp, it was tested on several publicly available genomes. The potato (</w:t>
      </w:r>
      <w:r>
        <w:rPr>
          <w:i/>
          <w:iCs/>
        </w:rPr>
        <w:t>Solanum tuberosum</w:t>
      </w:r>
      <w:r>
        <w:t>) genome, with a size of 705 Mbp and an N50 of 1.3 Mbp, required 46.6 seconds. The hemp (</w:t>
      </w:r>
      <w:r>
        <w:rPr>
          <w:i/>
          <w:iCs/>
        </w:rPr>
        <w:t>Cannabis sativa</w:t>
      </w:r>
      <w:r>
        <w:t>) genome, consisting of 876 Mbp with an N50 of 91 Mbp, required 45.7 seconds. The mint (</w:t>
      </w:r>
      <w:r>
        <w:rPr>
          <w:i/>
          <w:iCs/>
        </w:rPr>
        <w:t>Mentha longifolia</w:t>
      </w:r>
      <w:r>
        <w:t>) genome, consisted of 468 Mbp and an N50 of 37 Mbp, required 29.0 seconds. The rice (</w:t>
      </w:r>
      <w:r>
        <w:rPr>
          <w:i/>
          <w:iCs/>
        </w:rPr>
        <w:t>Oryza sativa</w:t>
      </w:r>
      <w:r>
        <w:t>) genome, consisted of 374 Mbp and an N50 of 29 Mbp, required 25.1 seconds. The cottonwood (</w:t>
      </w:r>
      <w:r>
        <w:rPr>
          <w:i/>
          <w:iCs/>
        </w:rPr>
        <w:t>Populus trichocarpa</w:t>
      </w:r>
      <w:r>
        <w:t>) genome, consisted of 392 Mbp and an N50 of 19 Mbp, required 24.6 seconds. The hazelnut (</w:t>
      </w:r>
      <w:r>
        <w:rPr>
          <w:i/>
          <w:iCs/>
        </w:rPr>
        <w:t>Corylus avellana</w:t>
      </w:r>
      <w:r>
        <w:t xml:space="preserve">) genome, consisted of 369 Mbp and an N50 of 36 Mbp, required 23.7 seconds. The </w:t>
      </w:r>
      <w:r>
        <w:rPr>
          <w:i/>
          <w:iCs/>
        </w:rPr>
        <w:t>Arabidopsis thaliana</w:t>
      </w:r>
      <w:r>
        <w:t xml:space="preserve"> genome, consisted of 119 Mbp and an N50 of 23 Mbp required 12.4 seconds. Processing time included the running of python code and compiling (‘knitting’) the RMarkdown, including text input and graphics rendering. Benchmarking results can be found at the GitHub repository (Knaus (2023)) in the directory ‘benchmarks’.</w:t>
      </w:r>
    </w:p>
    <w:p w14:paraId="51EEB849" w14:textId="77777777" w:rsidR="00AA7641" w:rsidRDefault="00000000">
      <w:pPr>
        <w:pStyle w:val="Heading2"/>
      </w:pPr>
      <w:bookmarkStart w:id="171" w:name="discussion"/>
      <w:bookmarkEnd w:id="147"/>
      <w:r>
        <w:t>Discussion</w:t>
      </w:r>
    </w:p>
    <w:p w14:paraId="4E20A641" w14:textId="77777777" w:rsidR="00AA7641" w:rsidRDefault="00000000">
      <w:pPr>
        <w:pStyle w:val="FirstParagraph"/>
      </w:pPr>
      <w:r>
        <w:t xml:space="preserve">Current genome sequencing technology outputs DNA in a text-based FASTA or FASTQ file format (Cock </w:t>
      </w:r>
      <w:r>
        <w:rPr>
          <w:i/>
          <w:iCs/>
        </w:rPr>
        <w:t>et al.</w:t>
      </w:r>
      <w:r>
        <w:t xml:space="preserve"> 2010). Genomics projects therefore involve managing FASTA and FASTQ files. Part of this management involves summarizing the contents of these large files in order to validate their contents as well as aid in project organization. This entails collection </w:t>
      </w:r>
      <w:r>
        <w:lastRenderedPageBreak/>
        <w:t>of summaries of the FASTA files from various bioinformatic tools. A significant amount of project time may be invested in determining which summaries are available from different tools and how to present this information.</w:t>
      </w:r>
    </w:p>
    <w:p w14:paraId="5596EE5E" w14:textId="4F10BCA9" w:rsidR="00AA7641" w:rsidRDefault="00000000">
      <w:pPr>
        <w:pStyle w:val="BodyText"/>
        <w:rPr>
          <w:ins w:id="172" w:author="Knaus, Brian" w:date="2024-07-10T06:37:00Z" w16du:dateUtc="2024-07-10T13:37:00Z"/>
        </w:rPr>
      </w:pPr>
      <w:r>
        <w:t>The use of nuccomp facilitates the summary of DNA data and also provides a high level code example for the summaries. This RMarkdown document is a text file that is compiled, or ‘knit’, into several formats, such as *html or *pdf. The text file includes text as well as code chunks, as an attempt at literate programming. This means that the N50 summary statistic in the report includes the code used to generate the summary, providing transparency and educational value. Similarly, the graphical summaries include code examples for how the plots were generated. Because the summary table produced by nuccomp is saved as a text file, users have the potential to invent combinations of this information that the present authors haven’t imagined. It is hoped that providing this functionality will allow users to create their own innovations derived from this foundation.</w:t>
      </w:r>
      <w:ins w:id="173" w:author="Knaus, Brian" w:date="2024-07-10T06:35:00Z" w16du:dateUtc="2024-07-10T13:35:00Z">
        <w:r w:rsidR="00F43B17">
          <w:t xml:space="preserve"> </w:t>
        </w:r>
      </w:ins>
    </w:p>
    <w:p w14:paraId="4229C112" w14:textId="2A492546" w:rsidR="00F43B17" w:rsidRDefault="00F43B17">
      <w:pPr>
        <w:pStyle w:val="BodyText"/>
        <w:rPr>
          <w:ins w:id="174" w:author="Knaus, Brian" w:date="2024-07-10T06:37:00Z" w16du:dateUtc="2024-07-10T13:37:00Z"/>
        </w:rPr>
      </w:pPr>
      <w:ins w:id="175" w:author="Knaus, Brian" w:date="2024-07-10T06:37:00Z" w16du:dateUtc="2024-07-10T13:37:00Z">
        <w:r>
          <w:t xml:space="preserve">The hemp genome (Figure 1) </w:t>
        </w:r>
      </w:ins>
      <w:ins w:id="176" w:author="Knaus, Brian" w:date="2024-07-10T06:38:00Z" w16du:dateUtc="2024-07-10T13:38:00Z">
        <w:r>
          <w:t xml:space="preserve">provides an example of how </w:t>
        </w:r>
      </w:ins>
      <w:proofErr w:type="spellStart"/>
      <w:ins w:id="177" w:author="Knaus, Brian" w:date="2024-07-10T06:39:00Z" w16du:dateUtc="2024-07-10T13:39:00Z">
        <w:r>
          <w:t>nuccomp</w:t>
        </w:r>
        <w:proofErr w:type="spellEnd"/>
        <w:r>
          <w:t xml:space="preserve"> </w:t>
        </w:r>
      </w:ins>
      <w:ins w:id="178" w:author="Knaus, Brian" w:date="2024-07-10T06:46:00Z" w16du:dateUtc="2024-07-10T13:46:00Z">
        <w:r w:rsidR="00227AC4">
          <w:t xml:space="preserve">can </w:t>
        </w:r>
      </w:ins>
      <w:ins w:id="179" w:author="Knaus, Brian" w:date="2024-07-10T06:45:00Z" w16du:dateUtc="2024-07-10T13:45:00Z">
        <w:r w:rsidR="002F2288">
          <w:t>rapidly summarize</w:t>
        </w:r>
      </w:ins>
      <w:ins w:id="180" w:author="Knaus, Brian" w:date="2024-07-10T06:46:00Z" w16du:dateUtc="2024-07-10T13:46:00Z">
        <w:r w:rsidR="00227AC4">
          <w:t xml:space="preserve"> a genomic assembly. </w:t>
        </w:r>
      </w:ins>
      <w:ins w:id="181" w:author="Knaus, Brian" w:date="2024-07-10T06:47:00Z" w16du:dateUtc="2024-07-10T13:47:00Z">
        <w:r w:rsidR="00227AC4">
          <w:t>Figure 1A presents the distribution of sequence lengths where long sequences (ch</w:t>
        </w:r>
      </w:ins>
      <w:ins w:id="182" w:author="Knaus, Brian" w:date="2024-07-10T06:48:00Z" w16du:dateUtc="2024-07-10T13:48:00Z">
        <w:r w:rsidR="00227AC4">
          <w:t>romosomes) are rare and smaller sequences (unplaced contigs) are more frequent. Figure 1B presents the nucleo</w:t>
        </w:r>
      </w:ins>
      <w:ins w:id="183" w:author="Knaus, Brian" w:date="2024-07-10T06:49:00Z" w16du:dateUtc="2024-07-10T13:49:00Z">
        <w:r w:rsidR="00227AC4">
          <w:t xml:space="preserve">tide compositions for the sequences and we can </w:t>
        </w:r>
        <w:proofErr w:type="gramStart"/>
        <w:r w:rsidR="00227AC4">
          <w:t xml:space="preserve">see </w:t>
        </w:r>
      </w:ins>
      <w:ins w:id="184" w:author="Knaus, Brian" w:date="2024-07-10T06:47:00Z" w16du:dateUtc="2024-07-10T13:47:00Z">
        <w:r w:rsidR="00227AC4">
          <w:t xml:space="preserve"> </w:t>
        </w:r>
      </w:ins>
      <w:ins w:id="185" w:author="Knaus, Brian" w:date="2024-07-10T06:49:00Z" w16du:dateUtc="2024-07-10T13:49:00Z">
        <w:r w:rsidR="00227AC4">
          <w:t>a</w:t>
        </w:r>
        <w:proofErr w:type="gramEnd"/>
        <w:r w:rsidR="00227AC4">
          <w:t xml:space="preserve"> peak of A and T richness at a little over 0.3</w:t>
        </w:r>
      </w:ins>
      <w:ins w:id="186" w:author="Knaus, Brian" w:date="2024-07-10T06:50:00Z" w16du:dateUtc="2024-07-10T13:50:00Z">
        <w:r w:rsidR="00461D19">
          <w:t xml:space="preserve"> which represents a genome wide compositions, but that many sequences vary from this value. Figure 1C </w:t>
        </w:r>
      </w:ins>
      <w:ins w:id="187" w:author="Knaus, Brian" w:date="2024-07-10T06:51:00Z" w16du:dateUtc="2024-07-10T13:51:00Z">
        <w:r w:rsidR="00461D19">
          <w:t>presents a summary of the first 20 sequences in the assembly and allows us to see the lengths of these sequences and the abundance of the ‘CG’ motif, which may help identify transcriptionally active regions as well as centro</w:t>
        </w:r>
      </w:ins>
      <w:ins w:id="188" w:author="Knaus, Brian" w:date="2024-07-10T06:52:00Z" w16du:dateUtc="2024-07-10T13:52:00Z">
        <w:r w:rsidR="00461D19">
          <w:t xml:space="preserve">meres. Note that note of the other compared software provides this perspective. Figure 1D summarizes </w:t>
        </w:r>
      </w:ins>
      <w:ins w:id="189" w:author="Knaus, Brian" w:date="2024-07-10T06:53:00Z" w16du:dateUtc="2024-07-10T13:53:00Z">
        <w:r w:rsidR="00461D19">
          <w:t>the presence of IUPAC ambiguity characters and provides positive validation tha</w:t>
        </w:r>
      </w:ins>
      <w:ins w:id="190" w:author="Knaus, Brian" w:date="2024-07-10T06:54:00Z" w16du:dateUtc="2024-07-10T13:54:00Z">
        <w:r w:rsidR="00461D19">
          <w:t xml:space="preserve">t these features were looked for and were absent. The tabular presentation in Table 1 validates that these features were not present at low levels that may have been easy to miss in the </w:t>
        </w:r>
      </w:ins>
      <w:ins w:id="191" w:author="Knaus, Brian" w:date="2024-07-10T06:55:00Z" w16du:dateUtc="2024-07-10T13:55:00Z">
        <w:r w:rsidR="00461D19">
          <w:t xml:space="preserve">graphical presentation. Figure 1E reports that </w:t>
        </w:r>
      </w:ins>
      <w:ins w:id="192" w:author="Knaus, Brian" w:date="2024-07-10T06:56:00Z" w16du:dateUtc="2024-07-10T13:56:00Z">
        <w:r w:rsidR="00461D19">
          <w:t xml:space="preserve">undetermined or </w:t>
        </w:r>
      </w:ins>
      <w:ins w:id="193" w:author="Knaus, Brian" w:date="2024-07-10T06:55:00Z" w16du:dateUtc="2024-07-10T13:55:00Z">
        <w:r w:rsidR="00461D19">
          <w:t>‘N’</w:t>
        </w:r>
      </w:ins>
      <w:ins w:id="194" w:author="Knaus, Brian" w:date="2024-07-10T06:56:00Z" w16du:dateUtc="2024-07-10T13:56:00Z">
        <w:r w:rsidR="00461D19">
          <w:t xml:space="preserve"> positions were present, likely due to the scaffolding of this genome. This is important because summaries such as N50 or sequ</w:t>
        </w:r>
      </w:ins>
      <w:ins w:id="195" w:author="Knaus, Brian" w:date="2024-07-10T06:57:00Z" w16du:dateUtc="2024-07-10T13:57:00Z">
        <w:r w:rsidR="00461D19">
          <w:t xml:space="preserve">ence length include ambiguous nucleotides in their calculation. Panel 1F validates that there are no </w:t>
        </w:r>
      </w:ins>
      <w:ins w:id="196" w:author="Knaus, Brian" w:date="2024-07-10T06:58:00Z" w16du:dateUtc="2024-07-10T13:58:00Z">
        <w:r w:rsidR="00461D19">
          <w:t xml:space="preserve">unexpected characters </w:t>
        </w:r>
        <w:proofErr w:type="spellStart"/>
        <w:r w:rsidR="00461D19">
          <w:t>thast</w:t>
        </w:r>
        <w:proofErr w:type="spellEnd"/>
        <w:r w:rsidR="00461D19">
          <w:t xml:space="preserve"> may have been accidentally introduced. Panel 1G plots the length of each sequence by its GC content</w:t>
        </w:r>
      </w:ins>
      <w:ins w:id="197" w:author="Knaus, Brian" w:date="2024-07-10T06:59:00Z" w16du:dateUtc="2024-07-10T13:59:00Z">
        <w:r w:rsidR="00461D19">
          <w:t xml:space="preserve">, as inspired by </w:t>
        </w:r>
        <w:proofErr w:type="spellStart"/>
        <w:r w:rsidR="00461D19">
          <w:t>Blobtools</w:t>
        </w:r>
        <w:proofErr w:type="spellEnd"/>
        <w:r w:rsidR="00461D19">
          <w:t xml:space="preserve"> (</w:t>
        </w:r>
        <w:proofErr w:type="spellStart"/>
        <w:r w:rsidR="00461D19">
          <w:t>Laetsch</w:t>
        </w:r>
        <w:proofErr w:type="spellEnd"/>
        <w:r w:rsidR="00461D19">
          <w:t xml:space="preserve"> and </w:t>
        </w:r>
        <w:proofErr w:type="spellStart"/>
        <w:r w:rsidR="00461D19">
          <w:t>Blaxter</w:t>
        </w:r>
        <w:proofErr w:type="spellEnd"/>
        <w:r w:rsidR="00461D19">
          <w:t xml:space="preserve"> 2017</w:t>
        </w:r>
        <w:r w:rsidR="00461D19">
          <w:t>). This demonstrates that longer sequences (chromosomes) have a similar GC content</w:t>
        </w:r>
      </w:ins>
      <w:ins w:id="198" w:author="Knaus, Brian" w:date="2024-07-10T07:00:00Z" w16du:dateUtc="2024-07-10T14:00:00Z">
        <w:r w:rsidR="00735149">
          <w:t xml:space="preserve"> while the unplaced sequences vary in GC content. This variation in GC content may be useful in identifying chloroplasts, mitochondria, or </w:t>
        </w:r>
      </w:ins>
      <w:ins w:id="199" w:author="Knaus, Brian" w:date="2024-07-10T07:01:00Z" w16du:dateUtc="2024-07-10T14:01:00Z">
        <w:r w:rsidR="00735149">
          <w:t xml:space="preserve">bacterial infection. This graphic can be saved as a single </w:t>
        </w:r>
        <w:proofErr w:type="spellStart"/>
        <w:r w:rsidR="00735149">
          <w:t>multipanel</w:t>
        </w:r>
        <w:proofErr w:type="spellEnd"/>
        <w:r w:rsidR="00735149">
          <w:t xml:space="preserve"> graphic</w:t>
        </w:r>
      </w:ins>
      <w:ins w:id="200" w:author="Knaus, Brian" w:date="2024-07-10T07:02:00Z" w16du:dateUtc="2024-07-10T14:02:00Z">
        <w:r w:rsidR="00735149">
          <w:t xml:space="preserve"> </w:t>
        </w:r>
      </w:ins>
      <w:ins w:id="201" w:author="Knaus, Brian" w:date="2024-07-10T07:01:00Z" w16du:dateUtc="2024-07-10T14:01:00Z">
        <w:r w:rsidR="00735149">
          <w:t>and is incorporated into a</w:t>
        </w:r>
      </w:ins>
      <w:ins w:id="202" w:author="Knaus, Brian" w:date="2024-07-10T07:02:00Z" w16du:dateUtc="2024-07-10T14:02:00Z">
        <w:r w:rsidR="00735149">
          <w:t xml:space="preserve"> text report using </w:t>
        </w:r>
        <w:proofErr w:type="spellStart"/>
        <w:r w:rsidR="00735149">
          <w:t>Rmarkdownm</w:t>
        </w:r>
        <w:proofErr w:type="spellEnd"/>
        <w:r w:rsidR="00735149">
          <w:t xml:space="preserve">, a </w:t>
        </w:r>
        <w:proofErr w:type="gramStart"/>
        <w:r w:rsidR="00735149">
          <w:t>feature</w:t>
        </w:r>
        <w:r w:rsidR="00735149">
          <w:t>s</w:t>
        </w:r>
        <w:proofErr w:type="gramEnd"/>
        <w:r w:rsidR="00735149">
          <w:t xml:space="preserve"> absent from the other compared software,</w:t>
        </w:r>
      </w:ins>
    </w:p>
    <w:p w14:paraId="7979174B" w14:textId="77777777" w:rsidR="00F43B17" w:rsidRDefault="00F43B17">
      <w:pPr>
        <w:pStyle w:val="BodyText"/>
      </w:pPr>
    </w:p>
    <w:p w14:paraId="1A43756D" w14:textId="12076A67" w:rsidR="00AA7641" w:rsidRDefault="00000000">
      <w:pPr>
        <w:pStyle w:val="BodyText"/>
      </w:pPr>
      <w:r>
        <w:t xml:space="preserve">The existing software QUAST (Gurevich </w:t>
      </w:r>
      <w:r>
        <w:rPr>
          <w:i/>
          <w:iCs/>
        </w:rPr>
        <w:t>et al.</w:t>
      </w:r>
      <w:r>
        <w:t xml:space="preserve"> 2013) similarly makes </w:t>
      </w:r>
      <w:proofErr w:type="gramStart"/>
      <w:r>
        <w:t>it’s</w:t>
      </w:r>
      <w:proofErr w:type="gramEnd"/>
      <w:r>
        <w:t xml:space="preserve"> own summaries as well as aggregating information from other software. This makes it a feature rich option relative to nuccomp; however this richness comes with a performance cost. The simplicity of nuccomp lends itself to efficient execution time. This simplicity also lend itself to other applications. For example, we’ve begun using nuccomp.py to summarize long-read (PacBio) sequencing libraries after receiving them from sequencing centers and prior to assembly as </w:t>
      </w:r>
      <w:r>
        <w:lastRenderedPageBreak/>
        <w:t xml:space="preserve">a form of quality control. Users interested in a rich set of reports may enjoy QUAST, while users interested in simplicity and R code that they can modify may enjoy nuccomp. We hope many users will appreciate both options for their respective strengths. </w:t>
      </w:r>
      <w:del w:id="203" w:author="Knaus, Brian" w:date="2024-07-10T07:10:00Z" w16du:dateUtc="2024-07-10T14:10:00Z">
        <w:r w:rsidDel="00B3411B">
          <w:delText>And w</w:delText>
        </w:r>
      </w:del>
      <w:ins w:id="204" w:author="Knaus, Brian" w:date="2024-07-10T07:10:00Z" w16du:dateUtc="2024-07-10T14:10:00Z">
        <w:r w:rsidR="00B3411B">
          <w:t>W</w:t>
        </w:r>
      </w:ins>
      <w:r>
        <w:t>e hope that users searching for a simple and customizable way of summarizing FASTA and FASTQ data will consider nuccomp.</w:t>
      </w:r>
    </w:p>
    <w:p w14:paraId="28FC91F1" w14:textId="77777777" w:rsidR="00AA7641" w:rsidRDefault="00000000">
      <w:pPr>
        <w:pStyle w:val="Heading2"/>
      </w:pPr>
      <w:bookmarkStart w:id="205" w:name="acknowledgements"/>
      <w:bookmarkEnd w:id="171"/>
      <w:r>
        <w:t>Acknowledgements</w:t>
      </w:r>
    </w:p>
    <w:p w14:paraId="7C779EFE" w14:textId="2ADCE184" w:rsidR="00AA7641" w:rsidRDefault="00000000">
      <w:pPr>
        <w:pStyle w:val="FirstParagraph"/>
      </w:pPr>
      <w:r>
        <w:t>This work was supported</w:t>
      </w:r>
      <w:ins w:id="206" w:author="Knaus, Brian" w:date="2024-07-09T18:44:00Z" w16du:dateUtc="2024-07-10T01:44:00Z">
        <w:r w:rsidR="00587B78">
          <w:t>, in part,</w:t>
        </w:r>
      </w:ins>
      <w:r>
        <w:t xml:space="preserve"> by OregonCBD (Independence, Oregon, USA) through a gift to the Oregon State University Foundation.</w:t>
      </w:r>
    </w:p>
    <w:p w14:paraId="141B6B50" w14:textId="77777777" w:rsidR="00AA7641" w:rsidRDefault="00000000">
      <w:pPr>
        <w:pStyle w:val="Heading2"/>
      </w:pPr>
      <w:bookmarkStart w:id="207" w:name="references"/>
      <w:bookmarkEnd w:id="205"/>
      <w:r>
        <w:t>References</w:t>
      </w:r>
    </w:p>
    <w:p w14:paraId="7AF0AB42" w14:textId="77777777" w:rsidR="00AA7641" w:rsidRDefault="00000000">
      <w:pPr>
        <w:pStyle w:val="Bibliography"/>
      </w:pPr>
      <w:bookmarkStart w:id="208" w:name="ref-allaire_etal2021"/>
      <w:bookmarkStart w:id="209" w:name="refs"/>
      <w:r>
        <w:t xml:space="preserve">Allaire J, Xie Y, McPherson J </w:t>
      </w:r>
      <w:r>
        <w:rPr>
          <w:i/>
          <w:iCs/>
        </w:rPr>
        <w:t>et al.</w:t>
      </w:r>
      <w:r>
        <w:t xml:space="preserve"> </w:t>
      </w:r>
      <w:hyperlink r:id="rId9">
        <w:r>
          <w:rPr>
            <w:rStyle w:val="Hyperlink"/>
            <w:i/>
            <w:iCs/>
          </w:rPr>
          <w:t>Rmarkdown: Dynamic Documents for R</w:t>
        </w:r>
      </w:hyperlink>
      <w:r>
        <w:t xml:space="preserve">. </w:t>
      </w:r>
      <w:hyperlink r:id="rId10">
        <w:r>
          <w:rPr>
            <w:rStyle w:val="Hyperlink"/>
          </w:rPr>
          <w:t>https://github.com/rstudio/rmarkdown</w:t>
        </w:r>
      </w:hyperlink>
      <w:r>
        <w:t>, 2021.</w:t>
      </w:r>
    </w:p>
    <w:p w14:paraId="7DE702F3" w14:textId="24CACF65" w:rsidR="00AA7641" w:rsidDel="005641B5" w:rsidRDefault="00000000">
      <w:pPr>
        <w:pStyle w:val="Bibliography"/>
        <w:rPr>
          <w:del w:id="210" w:author="Knaus, Brian" w:date="2024-07-10T00:27:00Z" w16du:dateUtc="2024-07-10T07:27:00Z"/>
        </w:rPr>
      </w:pPr>
      <w:bookmarkStart w:id="211" w:name="ref-andrews2010fastqc"/>
      <w:bookmarkEnd w:id="208"/>
      <w:del w:id="212" w:author="Knaus, Brian" w:date="2024-07-10T00:27:00Z" w16du:dateUtc="2024-07-10T07:27:00Z">
        <w:r w:rsidDel="005641B5">
          <w:delText xml:space="preserve">Andrews S </w:delText>
        </w:r>
        <w:r w:rsidDel="005641B5">
          <w:rPr>
            <w:i/>
            <w:iCs/>
          </w:rPr>
          <w:delText>et al.</w:delText>
        </w:r>
        <w:r w:rsidDel="005641B5">
          <w:delText xml:space="preserve"> </w:delText>
        </w:r>
        <w:r w:rsidDel="005641B5">
          <w:fldChar w:fldCharType="begin"/>
        </w:r>
        <w:r w:rsidDel="005641B5">
          <w:delInstrText>HYPERLINK "https://www.bioinformatics.babraham.ac.uk/projects/fastqc/" \h</w:delInstrText>
        </w:r>
        <w:r w:rsidDel="005641B5">
          <w:fldChar w:fldCharType="separate"/>
        </w:r>
        <w:r w:rsidDel="005641B5">
          <w:rPr>
            <w:rStyle w:val="Hyperlink"/>
            <w:i/>
            <w:iCs/>
          </w:rPr>
          <w:delText>FastQC: A Quality Control Tool for High Throughput Sequence Data</w:delText>
        </w:r>
        <w:r w:rsidDel="005641B5">
          <w:rPr>
            <w:rStyle w:val="Hyperlink"/>
            <w:i/>
            <w:iCs/>
          </w:rPr>
          <w:fldChar w:fldCharType="end"/>
        </w:r>
        <w:r w:rsidDel="005641B5">
          <w:delText xml:space="preserve">. </w:delText>
        </w:r>
        <w:r w:rsidDel="005641B5">
          <w:fldChar w:fldCharType="begin"/>
        </w:r>
        <w:r w:rsidDel="005641B5">
          <w:delInstrText>HYPERLINK "https://www.bioinformatics.babraham.ac.uk/projects/fastqc/" \h</w:delInstrText>
        </w:r>
        <w:r w:rsidDel="005641B5">
          <w:fldChar w:fldCharType="separate"/>
        </w:r>
        <w:r w:rsidDel="005641B5">
          <w:rPr>
            <w:rStyle w:val="Hyperlink"/>
          </w:rPr>
          <w:delText>https://www.bioinformatics.babraham.ac.uk/projects/fastqc/</w:delText>
        </w:r>
        <w:r w:rsidDel="005641B5">
          <w:rPr>
            <w:rStyle w:val="Hyperlink"/>
          </w:rPr>
          <w:fldChar w:fldCharType="end"/>
        </w:r>
        <w:r w:rsidDel="005641B5">
          <w:delText>; Babraham Bioinformatics, Babraham Institute, Cambridge, United Kingdom, 2010.</w:delText>
        </w:r>
      </w:del>
    </w:p>
    <w:p w14:paraId="22692DC6" w14:textId="75A5D75E" w:rsidR="00AA7641" w:rsidDel="005641B5" w:rsidRDefault="00000000">
      <w:pPr>
        <w:pStyle w:val="Bibliography"/>
        <w:rPr>
          <w:del w:id="213" w:author="Knaus, Brian" w:date="2024-07-10T00:27:00Z" w16du:dateUtc="2024-07-10T07:27:00Z"/>
        </w:rPr>
      </w:pPr>
      <w:bookmarkStart w:id="214" w:name="ref-bolger2014trimmomatic"/>
      <w:bookmarkEnd w:id="211"/>
      <w:del w:id="215" w:author="Knaus, Brian" w:date="2024-07-10T00:27:00Z" w16du:dateUtc="2024-07-10T07:27:00Z">
        <w:r w:rsidDel="005641B5">
          <w:delText xml:space="preserve">Bolger AM, Lohse M, Usadel B. </w:delText>
        </w:r>
        <w:r w:rsidDel="005641B5">
          <w:fldChar w:fldCharType="begin"/>
        </w:r>
        <w:r w:rsidDel="005641B5">
          <w:delInstrText>HYPERLINK "https://doi.org/10.1093/bioinformatics/btu170" \h</w:delInstrText>
        </w:r>
        <w:r w:rsidDel="005641B5">
          <w:fldChar w:fldCharType="separate"/>
        </w:r>
        <w:r w:rsidDel="005641B5">
          <w:rPr>
            <w:rStyle w:val="Hyperlink"/>
          </w:rPr>
          <w:delText>Trimmomatic: A flexible trimmer for illumina sequence data</w:delText>
        </w:r>
        <w:r w:rsidDel="005641B5">
          <w:rPr>
            <w:rStyle w:val="Hyperlink"/>
          </w:rPr>
          <w:fldChar w:fldCharType="end"/>
        </w:r>
        <w:r w:rsidDel="005641B5">
          <w:delText xml:space="preserve">. </w:delText>
        </w:r>
        <w:r w:rsidDel="005641B5">
          <w:rPr>
            <w:i/>
            <w:iCs/>
          </w:rPr>
          <w:delText>Bioinformatics</w:delText>
        </w:r>
        <w:r w:rsidDel="005641B5">
          <w:delText xml:space="preserve"> 2014;</w:delText>
        </w:r>
        <w:r w:rsidDel="005641B5">
          <w:rPr>
            <w:b/>
            <w:bCs/>
          </w:rPr>
          <w:delText>30</w:delText>
        </w:r>
        <w:r w:rsidDel="005641B5">
          <w:delText>:2114–20.</w:delText>
        </w:r>
      </w:del>
    </w:p>
    <w:p w14:paraId="380DC465" w14:textId="77777777" w:rsidR="00AA7641" w:rsidRDefault="00000000">
      <w:pPr>
        <w:pStyle w:val="Bibliography"/>
      </w:pPr>
      <w:bookmarkStart w:id="216" w:name="ref-cock2009biopython"/>
      <w:bookmarkEnd w:id="214"/>
      <w:r>
        <w:t xml:space="preserve">Cock PJ, Antao T, Chang JT </w:t>
      </w:r>
      <w:r>
        <w:rPr>
          <w:i/>
          <w:iCs/>
        </w:rPr>
        <w:t>et al.</w:t>
      </w:r>
      <w:r>
        <w:t xml:space="preserve"> </w:t>
      </w:r>
      <w:hyperlink r:id="rId11">
        <w:r>
          <w:rPr>
            <w:rStyle w:val="Hyperlink"/>
          </w:rPr>
          <w:t>Biopython: Freely available python tools for computational molecular biology and bioinformatics</w:t>
        </w:r>
      </w:hyperlink>
      <w:r>
        <w:t xml:space="preserve">. </w:t>
      </w:r>
      <w:r>
        <w:rPr>
          <w:i/>
          <w:iCs/>
        </w:rPr>
        <w:t>Bioinformatics</w:t>
      </w:r>
      <w:r>
        <w:t xml:space="preserve"> 2009;</w:t>
      </w:r>
      <w:r>
        <w:rPr>
          <w:b/>
          <w:bCs/>
        </w:rPr>
        <w:t>25</w:t>
      </w:r>
      <w:r>
        <w:t>:1422–3.</w:t>
      </w:r>
    </w:p>
    <w:p w14:paraId="03342AC4" w14:textId="77777777" w:rsidR="00AA7641" w:rsidRDefault="00000000">
      <w:pPr>
        <w:pStyle w:val="Bibliography"/>
      </w:pPr>
      <w:bookmarkStart w:id="217" w:name="ref-cock2010sanger"/>
      <w:bookmarkEnd w:id="216"/>
      <w:r>
        <w:t xml:space="preserve">Cock PJ, Fields CJ, Goto N </w:t>
      </w:r>
      <w:r>
        <w:rPr>
          <w:i/>
          <w:iCs/>
        </w:rPr>
        <w:t>et al.</w:t>
      </w:r>
      <w:r>
        <w:t xml:space="preserve"> </w:t>
      </w:r>
      <w:hyperlink r:id="rId12">
        <w:r>
          <w:rPr>
            <w:rStyle w:val="Hyperlink"/>
          </w:rPr>
          <w:t>The Sanger FASTQ file format for sequences with quality scores, and the Solexa/Illumina FASTQ variants</w:t>
        </w:r>
      </w:hyperlink>
      <w:r>
        <w:t xml:space="preserve">. </w:t>
      </w:r>
      <w:r>
        <w:rPr>
          <w:i/>
          <w:iCs/>
        </w:rPr>
        <w:t>Nucleic acids research</w:t>
      </w:r>
      <w:r>
        <w:t xml:space="preserve"> 2010;</w:t>
      </w:r>
      <w:r>
        <w:rPr>
          <w:b/>
          <w:bCs/>
        </w:rPr>
        <w:t>38</w:t>
      </w:r>
      <w:r>
        <w:t>:1767–71.</w:t>
      </w:r>
    </w:p>
    <w:p w14:paraId="03594D0A" w14:textId="28706FD5" w:rsidR="00AA7641" w:rsidDel="0084671B" w:rsidRDefault="00000000">
      <w:pPr>
        <w:pStyle w:val="Bibliography"/>
        <w:rPr>
          <w:del w:id="218" w:author="Knaus, Brian" w:date="2024-07-10T00:28:00Z" w16du:dateUtc="2024-07-10T07:28:00Z"/>
        </w:rPr>
      </w:pPr>
      <w:bookmarkStart w:id="219" w:name="ref-engel2014reference"/>
      <w:bookmarkEnd w:id="217"/>
      <w:del w:id="220" w:author="Knaus, Brian" w:date="2024-07-10T00:28:00Z" w16du:dateUtc="2024-07-10T07:28:00Z">
        <w:r w:rsidDel="0084671B">
          <w:delText xml:space="preserve">Engel SR, Dietrich FS, Fisk DG </w:delText>
        </w:r>
        <w:r w:rsidDel="0084671B">
          <w:rPr>
            <w:i/>
            <w:iCs/>
          </w:rPr>
          <w:delText>et al.</w:delText>
        </w:r>
        <w:r w:rsidDel="0084671B">
          <w:delText xml:space="preserve"> The reference genome sequence of Saccharomyces cerevisiae: Then and now. </w:delText>
        </w:r>
        <w:r w:rsidDel="0084671B">
          <w:rPr>
            <w:i/>
            <w:iCs/>
          </w:rPr>
          <w:delText>G3: Genes, Genomes, Genetics</w:delText>
        </w:r>
        <w:r w:rsidDel="0084671B">
          <w:delText xml:space="preserve"> 2014;</w:delText>
        </w:r>
        <w:r w:rsidDel="0084671B">
          <w:rPr>
            <w:b/>
            <w:bCs/>
          </w:rPr>
          <w:delText>4</w:delText>
        </w:r>
        <w:r w:rsidDel="0084671B">
          <w:delText>:389–98.</w:delText>
        </w:r>
      </w:del>
    </w:p>
    <w:p w14:paraId="13ED3614" w14:textId="77777777" w:rsidR="00AA7641" w:rsidRDefault="00000000">
      <w:pPr>
        <w:pStyle w:val="Bibliography"/>
      </w:pPr>
      <w:bookmarkStart w:id="221" w:name="ref-gurevich2013quast"/>
      <w:bookmarkEnd w:id="219"/>
      <w:r>
        <w:t xml:space="preserve">Gurevich A, Saveliev V, Vyahhi N </w:t>
      </w:r>
      <w:r>
        <w:rPr>
          <w:i/>
          <w:iCs/>
        </w:rPr>
        <w:t>et al.</w:t>
      </w:r>
      <w:r>
        <w:t xml:space="preserve"> </w:t>
      </w:r>
      <w:hyperlink r:id="rId13">
        <w:r>
          <w:rPr>
            <w:rStyle w:val="Hyperlink"/>
          </w:rPr>
          <w:t>QUAST: Quality assessment tool for genome assemblies</w:t>
        </w:r>
      </w:hyperlink>
      <w:r>
        <w:t xml:space="preserve">. </w:t>
      </w:r>
      <w:r>
        <w:rPr>
          <w:i/>
          <w:iCs/>
        </w:rPr>
        <w:t>Bioinformatics</w:t>
      </w:r>
      <w:r>
        <w:t xml:space="preserve"> 2013;</w:t>
      </w:r>
      <w:r>
        <w:rPr>
          <w:b/>
          <w:bCs/>
        </w:rPr>
        <w:t>29</w:t>
      </w:r>
      <w:r>
        <w:t>:1072–5.</w:t>
      </w:r>
    </w:p>
    <w:p w14:paraId="0E4065A5" w14:textId="77777777" w:rsidR="00AA7641" w:rsidRDefault="00000000">
      <w:pPr>
        <w:pStyle w:val="Bibliography"/>
      </w:pPr>
      <w:bookmarkStart w:id="222" w:name="ref-ggpubr"/>
      <w:bookmarkEnd w:id="221"/>
      <w:r>
        <w:t xml:space="preserve">Kassambara A. </w:t>
      </w:r>
      <w:hyperlink r:id="rId14">
        <w:r>
          <w:rPr>
            <w:rStyle w:val="Hyperlink"/>
            <w:i/>
            <w:iCs/>
          </w:rPr>
          <w:t>Ggpubr: ’Ggplot2’ Based Publication Ready Plots</w:t>
        </w:r>
      </w:hyperlink>
      <w:r>
        <w:t>., 2020.</w:t>
      </w:r>
    </w:p>
    <w:p w14:paraId="578828A0" w14:textId="77777777" w:rsidR="00AA7641" w:rsidRDefault="00000000">
      <w:pPr>
        <w:pStyle w:val="Bibliography"/>
      </w:pPr>
      <w:bookmarkStart w:id="223" w:name="ref-knausb2023"/>
      <w:bookmarkEnd w:id="222"/>
      <w:r>
        <w:t xml:space="preserve">Knaus BJ. </w:t>
      </w:r>
      <w:r>
        <w:rPr>
          <w:i/>
          <w:iCs/>
        </w:rPr>
        <w:t>Nuccomp</w:t>
      </w:r>
      <w:r>
        <w:t xml:space="preserve">. </w:t>
      </w:r>
      <w:hyperlink r:id="rId15">
        <w:r>
          <w:rPr>
            <w:rStyle w:val="Hyperlink"/>
          </w:rPr>
          <w:t>https://github.com/knausb/nuccomp</w:t>
        </w:r>
      </w:hyperlink>
      <w:r>
        <w:t>; GitHub, 2023.</w:t>
      </w:r>
    </w:p>
    <w:p w14:paraId="1D8B66ED" w14:textId="77777777" w:rsidR="00AA7641" w:rsidRDefault="00000000">
      <w:pPr>
        <w:pStyle w:val="Bibliography"/>
      </w:pPr>
      <w:bookmarkStart w:id="224" w:name="ref-laetsch2017blobtools"/>
      <w:bookmarkEnd w:id="223"/>
      <w:r>
        <w:t xml:space="preserve">Laetsch DR, Blaxter ML. </w:t>
      </w:r>
      <w:hyperlink r:id="rId16">
        <w:r>
          <w:rPr>
            <w:rStyle w:val="Hyperlink"/>
          </w:rPr>
          <w:t>BlobTools: Interrogation of genome assemblies</w:t>
        </w:r>
      </w:hyperlink>
      <w:r>
        <w:t xml:space="preserve">. </w:t>
      </w:r>
      <w:r>
        <w:rPr>
          <w:i/>
          <w:iCs/>
        </w:rPr>
        <w:t>F1000Research</w:t>
      </w:r>
      <w:r>
        <w:t xml:space="preserve"> 2017;</w:t>
      </w:r>
      <w:r>
        <w:rPr>
          <w:b/>
          <w:bCs/>
        </w:rPr>
        <w:t>6</w:t>
      </w:r>
      <w:r>
        <w:t>:1287.</w:t>
      </w:r>
    </w:p>
    <w:p w14:paraId="07F84979" w14:textId="77777777" w:rsidR="00AA7641" w:rsidRDefault="00000000">
      <w:pPr>
        <w:pStyle w:val="Bibliography"/>
      </w:pPr>
      <w:bookmarkStart w:id="225" w:name="ref-R"/>
      <w:bookmarkEnd w:id="224"/>
      <w:r>
        <w:t xml:space="preserve">R Core Team. </w:t>
      </w:r>
      <w:hyperlink r:id="rId17">
        <w:r>
          <w:rPr>
            <w:rStyle w:val="Hyperlink"/>
            <w:i/>
            <w:iCs/>
          </w:rPr>
          <w:t>R: A Language and Environment for Statistical Computing</w:t>
        </w:r>
      </w:hyperlink>
      <w:r>
        <w:t>. Vienna, Austria: R Foundation for Statistical Computing, 2020.</w:t>
      </w:r>
    </w:p>
    <w:p w14:paraId="5B276359" w14:textId="77777777" w:rsidR="00AA7641" w:rsidRPr="00AC64B4" w:rsidRDefault="00000000">
      <w:pPr>
        <w:pStyle w:val="Bibliography"/>
        <w:rPr>
          <w:ins w:id="226" w:author="Knaus, Brian" w:date="2024-07-09T18:38:00Z" w16du:dateUtc="2024-07-10T01:38:00Z"/>
        </w:rPr>
      </w:pPr>
      <w:bookmarkStart w:id="227" w:name="ref-hts-specs"/>
      <w:bookmarkEnd w:id="225"/>
      <w:r w:rsidRPr="00577DDB">
        <w:t xml:space="preserve">SAMtools. </w:t>
      </w:r>
      <w:r w:rsidRPr="00577DDB">
        <w:rPr>
          <w:i/>
          <w:iCs/>
        </w:rPr>
        <w:t>BED V1</w:t>
      </w:r>
      <w:r w:rsidRPr="00577DDB">
        <w:t xml:space="preserve">. </w:t>
      </w:r>
      <w:hyperlink r:id="rId18">
        <w:r w:rsidRPr="00577DDB">
          <w:rPr>
            <w:rStyle w:val="Hyperlink"/>
          </w:rPr>
          <w:t>https://samtools.github.io/hts-specs/</w:t>
        </w:r>
      </w:hyperlink>
      <w:r w:rsidRPr="00577DDB">
        <w:t>; GitHub, 2024.</w:t>
      </w:r>
    </w:p>
    <w:p w14:paraId="47D12387" w14:textId="331D98F7" w:rsidR="00303100" w:rsidRPr="00577DDB" w:rsidRDefault="00303100">
      <w:pPr>
        <w:pStyle w:val="Bibliography"/>
      </w:pPr>
      <w:ins w:id="228" w:author="Knaus, Brian" w:date="2024-07-09T18:38:00Z" w16du:dateUtc="2024-07-10T01:38:00Z">
        <w:r w:rsidRPr="00577DDB">
          <w:rPr>
            <w:color w:val="333333"/>
            <w:shd w:val="clear" w:color="auto" w:fill="FFFFFF"/>
            <w:rPrChange w:id="229" w:author="Knaus, Brian" w:date="2024-07-09T18:39:00Z" w16du:dateUtc="2024-07-10T01:39:00Z">
              <w:rPr>
                <w:rFonts w:ascii="Helvetica Neue" w:hAnsi="Helvetica Neue"/>
                <w:color w:val="333333"/>
                <w:sz w:val="21"/>
                <w:szCs w:val="21"/>
                <w:shd w:val="clear" w:color="auto" w:fill="FFFFFF"/>
              </w:rPr>
            </w:rPrChange>
          </w:rPr>
          <w:t xml:space="preserve">Shen, Wei, </w:t>
        </w:r>
        <w:proofErr w:type="spellStart"/>
        <w:r w:rsidRPr="00577DDB">
          <w:rPr>
            <w:color w:val="333333"/>
            <w:shd w:val="clear" w:color="auto" w:fill="FFFFFF"/>
            <w:rPrChange w:id="230" w:author="Knaus, Brian" w:date="2024-07-09T18:39:00Z" w16du:dateUtc="2024-07-10T01:39:00Z">
              <w:rPr>
                <w:rFonts w:ascii="Helvetica Neue" w:hAnsi="Helvetica Neue"/>
                <w:color w:val="333333"/>
                <w:sz w:val="21"/>
                <w:szCs w:val="21"/>
                <w:shd w:val="clear" w:color="auto" w:fill="FFFFFF"/>
              </w:rPr>
            </w:rPrChange>
          </w:rPr>
          <w:t>Botond</w:t>
        </w:r>
        <w:proofErr w:type="spellEnd"/>
        <w:r w:rsidRPr="00577DDB">
          <w:rPr>
            <w:color w:val="333333"/>
            <w:shd w:val="clear" w:color="auto" w:fill="FFFFFF"/>
            <w:rPrChange w:id="231" w:author="Knaus, Brian" w:date="2024-07-09T18:39:00Z" w16du:dateUtc="2024-07-10T01:39:00Z">
              <w:rPr>
                <w:rFonts w:ascii="Helvetica Neue" w:hAnsi="Helvetica Neue"/>
                <w:color w:val="333333"/>
                <w:sz w:val="21"/>
                <w:szCs w:val="21"/>
                <w:shd w:val="clear" w:color="auto" w:fill="FFFFFF"/>
              </w:rPr>
            </w:rPrChange>
          </w:rPr>
          <w:t xml:space="preserve"> Sipos, and </w:t>
        </w:r>
        <w:proofErr w:type="spellStart"/>
        <w:r w:rsidRPr="00577DDB">
          <w:rPr>
            <w:color w:val="333333"/>
            <w:shd w:val="clear" w:color="auto" w:fill="FFFFFF"/>
            <w:rPrChange w:id="232" w:author="Knaus, Brian" w:date="2024-07-09T18:39:00Z" w16du:dateUtc="2024-07-10T01:39:00Z">
              <w:rPr>
                <w:rFonts w:ascii="Helvetica Neue" w:hAnsi="Helvetica Neue"/>
                <w:color w:val="333333"/>
                <w:sz w:val="21"/>
                <w:szCs w:val="21"/>
                <w:shd w:val="clear" w:color="auto" w:fill="FFFFFF"/>
              </w:rPr>
            </w:rPrChange>
          </w:rPr>
          <w:t>Liuyang</w:t>
        </w:r>
        <w:proofErr w:type="spellEnd"/>
        <w:r w:rsidRPr="00577DDB">
          <w:rPr>
            <w:color w:val="333333"/>
            <w:shd w:val="clear" w:color="auto" w:fill="FFFFFF"/>
            <w:rPrChange w:id="233" w:author="Knaus, Brian" w:date="2024-07-09T18:39:00Z" w16du:dateUtc="2024-07-10T01:39:00Z">
              <w:rPr>
                <w:rFonts w:ascii="Helvetica Neue" w:hAnsi="Helvetica Neue"/>
                <w:color w:val="333333"/>
                <w:sz w:val="21"/>
                <w:szCs w:val="21"/>
                <w:shd w:val="clear" w:color="auto" w:fill="FFFFFF"/>
              </w:rPr>
            </w:rPrChange>
          </w:rPr>
          <w:t xml:space="preserve"> Zhao. 2024. </w:t>
        </w:r>
        <w:r w:rsidRPr="00577DDB">
          <w:rPr>
            <w:color w:val="333333"/>
            <w:rPrChange w:id="234" w:author="Knaus, Brian" w:date="2024-07-09T18:39:00Z" w16du:dateUtc="2024-07-10T01:39:00Z">
              <w:rPr>
                <w:rFonts w:ascii="Helvetica Neue" w:hAnsi="Helvetica Neue"/>
                <w:color w:val="333333"/>
                <w:sz w:val="21"/>
                <w:szCs w:val="21"/>
              </w:rPr>
            </w:rPrChange>
          </w:rPr>
          <w:t>SeqKit2: A Swiss Army Knife for Sequence and Alignment Processing.</w:t>
        </w:r>
        <w:r w:rsidRPr="00577DDB">
          <w:rPr>
            <w:color w:val="333333"/>
            <w:shd w:val="clear" w:color="auto" w:fill="FFFFFF"/>
            <w:rPrChange w:id="235" w:author="Knaus, Brian" w:date="2024-07-09T18:39:00Z" w16du:dateUtc="2024-07-10T01:39:00Z">
              <w:rPr>
                <w:rFonts w:ascii="Helvetica Neue" w:hAnsi="Helvetica Neue"/>
                <w:color w:val="333333"/>
                <w:sz w:val="21"/>
                <w:szCs w:val="21"/>
                <w:shd w:val="clear" w:color="auto" w:fill="FFFFFF"/>
              </w:rPr>
            </w:rPrChange>
          </w:rPr>
          <w:t> </w:t>
        </w:r>
        <w:proofErr w:type="spellStart"/>
        <w:r w:rsidRPr="00577DDB">
          <w:rPr>
            <w:i/>
            <w:iCs/>
            <w:color w:val="333333"/>
            <w:rPrChange w:id="236" w:author="Knaus, Brian" w:date="2024-07-09T18:39:00Z" w16du:dateUtc="2024-07-10T01:39:00Z">
              <w:rPr>
                <w:rFonts w:ascii="Helvetica Neue" w:hAnsi="Helvetica Neue"/>
                <w:i/>
                <w:iCs/>
                <w:color w:val="333333"/>
                <w:sz w:val="21"/>
                <w:szCs w:val="21"/>
              </w:rPr>
            </w:rPrChange>
          </w:rPr>
          <w:t>iMeta</w:t>
        </w:r>
      </w:ins>
      <w:proofErr w:type="spellEnd"/>
      <w:ins w:id="237" w:author="Knaus, Brian" w:date="2024-07-09T18:39:00Z" w16du:dateUtc="2024-07-10T01:39:00Z">
        <w:r w:rsidRPr="00577DDB">
          <w:rPr>
            <w:i/>
            <w:iCs/>
            <w:color w:val="333333"/>
            <w:rPrChange w:id="238" w:author="Knaus, Brian" w:date="2024-07-09T18:39:00Z" w16du:dateUtc="2024-07-10T01:39:00Z">
              <w:rPr>
                <w:rFonts w:ascii="Helvetica Neue" w:hAnsi="Helvetica Neue"/>
                <w:i/>
                <w:iCs/>
                <w:color w:val="333333"/>
                <w:sz w:val="21"/>
                <w:szCs w:val="21"/>
              </w:rPr>
            </w:rPrChange>
          </w:rPr>
          <w:t xml:space="preserve"> </w:t>
        </w:r>
        <w:r w:rsidRPr="00577DDB">
          <w:rPr>
            <w:color w:val="333333"/>
            <w:rPrChange w:id="239" w:author="Knaus, Brian" w:date="2024-07-09T18:39:00Z" w16du:dateUtc="2024-07-10T01:39:00Z">
              <w:rPr>
                <w:rFonts w:ascii="Helvetica Neue" w:hAnsi="Helvetica Neue"/>
                <w:i/>
                <w:iCs/>
                <w:color w:val="333333"/>
                <w:sz w:val="21"/>
                <w:szCs w:val="21"/>
              </w:rPr>
            </w:rPrChange>
          </w:rPr>
          <w:t>2024</w:t>
        </w:r>
      </w:ins>
      <w:ins w:id="240" w:author="Knaus, Brian" w:date="2024-07-09T18:38:00Z" w16du:dateUtc="2024-07-10T01:38:00Z">
        <w:r w:rsidRPr="00577DDB">
          <w:rPr>
            <w:color w:val="333333"/>
            <w:shd w:val="clear" w:color="auto" w:fill="FFFFFF"/>
            <w:rPrChange w:id="241" w:author="Knaus, Brian" w:date="2024-07-09T18:39:00Z" w16du:dateUtc="2024-07-10T01:39:00Z">
              <w:rPr>
                <w:rFonts w:ascii="Helvetica Neue" w:hAnsi="Helvetica Neue"/>
                <w:color w:val="333333"/>
                <w:sz w:val="21"/>
                <w:szCs w:val="21"/>
                <w:shd w:val="clear" w:color="auto" w:fill="FFFFFF"/>
              </w:rPr>
            </w:rPrChange>
          </w:rPr>
          <w:t>, e191.</w:t>
        </w:r>
      </w:ins>
    </w:p>
    <w:p w14:paraId="111B369C" w14:textId="603DE061" w:rsidR="00AA7641" w:rsidDel="0084671B" w:rsidRDefault="00000000">
      <w:pPr>
        <w:pStyle w:val="Bibliography"/>
        <w:rPr>
          <w:del w:id="242" w:author="Knaus, Brian" w:date="2024-07-10T00:30:00Z" w16du:dateUtc="2024-07-10T07:30:00Z"/>
        </w:rPr>
      </w:pPr>
      <w:bookmarkStart w:id="243" w:name="ref-simao2015busco"/>
      <w:bookmarkEnd w:id="227"/>
      <w:del w:id="244" w:author="Knaus, Brian" w:date="2024-07-10T00:30:00Z" w16du:dateUtc="2024-07-10T07:30:00Z">
        <w:r w:rsidRPr="00577DDB" w:rsidDel="0084671B">
          <w:delText xml:space="preserve">Simão FA, Waterhouse RM, Ioannidis P </w:delText>
        </w:r>
        <w:r w:rsidRPr="00577DDB" w:rsidDel="0084671B">
          <w:rPr>
            <w:i/>
            <w:iCs/>
          </w:rPr>
          <w:delText>et al.</w:delText>
        </w:r>
        <w:r w:rsidRPr="00577DDB" w:rsidDel="0084671B">
          <w:delText xml:space="preserve"> </w:delText>
        </w:r>
        <w:r w:rsidRPr="00577DDB" w:rsidDel="0084671B">
          <w:fldChar w:fldCharType="begin"/>
        </w:r>
        <w:r w:rsidRPr="00577DDB" w:rsidDel="0084671B">
          <w:delInstrText>HYPERLINK "https://doi.org/10.1093/bioinformatics/btv351" \h</w:delInstrText>
        </w:r>
        <w:r w:rsidRPr="00577DDB" w:rsidDel="0084671B">
          <w:fldChar w:fldCharType="separate"/>
        </w:r>
        <w:r w:rsidRPr="00577DDB" w:rsidDel="0084671B">
          <w:rPr>
            <w:rStyle w:val="Hyperlink"/>
          </w:rPr>
          <w:delText>BUSCO: Assessing genome assembly and annotation completeness with single-copy orthologs</w:delText>
        </w:r>
        <w:r w:rsidRPr="00577DDB" w:rsidDel="0084671B">
          <w:rPr>
            <w:rStyle w:val="Hyperlink"/>
          </w:rPr>
          <w:fldChar w:fldCharType="end"/>
        </w:r>
        <w:r w:rsidDel="0084671B">
          <w:delText xml:space="preserve">. </w:delText>
        </w:r>
        <w:r w:rsidDel="0084671B">
          <w:rPr>
            <w:i/>
            <w:iCs/>
          </w:rPr>
          <w:delText>Bioinformatics</w:delText>
        </w:r>
        <w:r w:rsidDel="0084671B">
          <w:delText xml:space="preserve"> 2015;</w:delText>
        </w:r>
        <w:r w:rsidDel="0084671B">
          <w:rPr>
            <w:b/>
            <w:bCs/>
          </w:rPr>
          <w:delText>31</w:delText>
        </w:r>
        <w:r w:rsidDel="0084671B">
          <w:delText>:3210–2.</w:delText>
        </w:r>
      </w:del>
    </w:p>
    <w:p w14:paraId="5C0ABA04" w14:textId="77777777" w:rsidR="00AA7641" w:rsidRDefault="00000000">
      <w:pPr>
        <w:pStyle w:val="Bibliography"/>
      </w:pPr>
      <w:bookmarkStart w:id="245" w:name="ref-ggplot2"/>
      <w:bookmarkEnd w:id="243"/>
      <w:r>
        <w:t xml:space="preserve">Wickham H. </w:t>
      </w:r>
      <w:hyperlink r:id="rId19">
        <w:r>
          <w:rPr>
            <w:rStyle w:val="Hyperlink"/>
            <w:i/>
            <w:iCs/>
          </w:rPr>
          <w:t>Ggplot2: Elegant Graphics for Data Analysis</w:t>
        </w:r>
      </w:hyperlink>
      <w:r>
        <w:t>. Springer-Verlag New York, 2016.</w:t>
      </w:r>
    </w:p>
    <w:p w14:paraId="228EFFE6" w14:textId="77777777" w:rsidR="00AA7641" w:rsidRDefault="00000000">
      <w:pPr>
        <w:pStyle w:val="Bibliography"/>
        <w:rPr>
          <w:ins w:id="246" w:author="Knaus, Brian" w:date="2024-07-09T17:56:00Z" w16du:dateUtc="2024-07-10T00:56:00Z"/>
        </w:rPr>
      </w:pPr>
      <w:bookmarkStart w:id="247" w:name="ref-rmarkdown"/>
      <w:bookmarkEnd w:id="245"/>
      <w:r>
        <w:t xml:space="preserve">Xie Y, Allaire JJ, Grolemund G. </w:t>
      </w:r>
      <w:hyperlink r:id="rId20">
        <w:r>
          <w:rPr>
            <w:rStyle w:val="Hyperlink"/>
            <w:i/>
            <w:iCs/>
          </w:rPr>
          <w:t>R Markdown: The Definitive Guide</w:t>
        </w:r>
      </w:hyperlink>
      <w:r>
        <w:t>. Boca Raton, Florida: Chapman; Hall/CRC, 2018.</w:t>
      </w:r>
    </w:p>
    <w:p w14:paraId="6238D46C" w14:textId="215D7834" w:rsidR="00A46986" w:rsidRDefault="00A46986">
      <w:pPr>
        <w:spacing w:after="0"/>
        <w:rPr>
          <w:ins w:id="248" w:author="Knaus, Brian" w:date="2024-07-09T18:08:00Z" w16du:dateUtc="2024-07-10T01:08:00Z"/>
        </w:rPr>
      </w:pPr>
      <w:ins w:id="249" w:author="Knaus, Brian" w:date="2024-07-09T18:08:00Z" w16du:dateUtc="2024-07-10T01:08:00Z">
        <w:r>
          <w:br w:type="page"/>
        </w:r>
      </w:ins>
    </w:p>
    <w:p w14:paraId="14366A77" w14:textId="77777777" w:rsidR="008E0CAC" w:rsidRDefault="008E0CAC">
      <w:pPr>
        <w:pStyle w:val="Bibliography"/>
        <w:rPr>
          <w:ins w:id="250" w:author="Knaus, Brian" w:date="2024-07-09T17:56:00Z" w16du:dateUtc="2024-07-10T00:56:00Z"/>
        </w:rPr>
      </w:pPr>
    </w:p>
    <w:p w14:paraId="67C9E9F0" w14:textId="5DFB0104" w:rsidR="008E0CAC" w:rsidRDefault="008E0CAC" w:rsidP="008E0CAC">
      <w:pPr>
        <w:pStyle w:val="Bibliography"/>
        <w:rPr>
          <w:ins w:id="251" w:author="Knaus, Brian" w:date="2024-07-09T17:56:00Z" w16du:dateUtc="2024-07-10T00:56:00Z"/>
          <w:rFonts w:ascii="Helvetica Neue" w:hAnsi="Helvetica Neue"/>
          <w:color w:val="333333"/>
          <w:sz w:val="21"/>
          <w:szCs w:val="21"/>
          <w:shd w:val="clear" w:color="auto" w:fill="FFFFFF"/>
        </w:rPr>
      </w:pPr>
      <w:ins w:id="252" w:author="Knaus, Brian" w:date="2024-07-09T17:56:00Z" w16du:dateUtc="2024-07-10T00:56:00Z">
        <w:r w:rsidRPr="00832B5F">
          <w:rPr>
            <w:rFonts w:ascii="Helvetica Neue" w:hAnsi="Helvetica Neue"/>
            <w:b/>
            <w:bCs/>
            <w:color w:val="333333"/>
            <w:sz w:val="21"/>
            <w:szCs w:val="21"/>
            <w:shd w:val="clear" w:color="auto" w:fill="FFFFFF"/>
          </w:rPr>
          <w:t>Table 1.</w:t>
        </w:r>
        <w:r>
          <w:rPr>
            <w:rFonts w:ascii="Helvetica Neue" w:hAnsi="Helvetica Neue"/>
            <w:color w:val="333333"/>
            <w:sz w:val="21"/>
            <w:szCs w:val="21"/>
            <w:shd w:val="clear" w:color="auto" w:fill="FFFFFF"/>
          </w:rPr>
          <w:t xml:space="preserve"> Comparison of software that summarizes FAST[AQ] data. All comparisons were performed on the </w:t>
        </w:r>
        <w:r>
          <w:rPr>
            <w:rStyle w:val="Emphasis"/>
            <w:rFonts w:ascii="Helvetica Neue" w:hAnsi="Helvetica Neue"/>
            <w:color w:val="333333"/>
            <w:sz w:val="21"/>
            <w:szCs w:val="21"/>
          </w:rPr>
          <w:t>Arabidopsis thaliana</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genome (GCF_000001735.4_TAIR10.1_genomic.fna.gz)</w:t>
        </w:r>
        <w:r>
          <w:rPr>
            <w:rStyle w:val="apple-converted-space"/>
            <w:rFonts w:ascii="Helvetica Neue" w:hAnsi="Helvetica Neue"/>
            <w:color w:val="333333"/>
            <w:sz w:val="21"/>
            <w:szCs w:val="21"/>
            <w:shd w:val="clear" w:color="auto" w:fill="FFFFFF"/>
          </w:rPr>
          <w:t>.</w:t>
        </w:r>
      </w:ins>
      <w:ins w:id="253" w:author="Knaus, Brian" w:date="2024-07-09T18:34:00Z" w16du:dateUtc="2024-07-10T01:34:00Z">
        <w:r w:rsidR="00BE2E17">
          <w:rPr>
            <w:rStyle w:val="apple-converted-space"/>
            <w:rFonts w:ascii="Helvetica Neue" w:hAnsi="Helvetica Neue"/>
            <w:color w:val="333333"/>
            <w:sz w:val="21"/>
            <w:szCs w:val="21"/>
            <w:shd w:val="clear" w:color="auto" w:fill="FFFFFF"/>
          </w:rPr>
          <w:t xml:space="preserve"> Example output </w:t>
        </w:r>
      </w:ins>
      <w:ins w:id="254" w:author="Knaus, Brian" w:date="2024-07-09T18:37:00Z" w16du:dateUtc="2024-07-10T01:37:00Z">
        <w:r w:rsidR="00E34D37">
          <w:rPr>
            <w:rStyle w:val="apple-converted-space"/>
            <w:rFonts w:ascii="Helvetica Neue" w:hAnsi="Helvetica Neue"/>
            <w:color w:val="333333"/>
            <w:sz w:val="21"/>
            <w:szCs w:val="21"/>
            <w:shd w:val="clear" w:color="auto" w:fill="FFFFFF"/>
          </w:rPr>
          <w:t xml:space="preserve">for each software </w:t>
        </w:r>
      </w:ins>
      <w:ins w:id="255" w:author="Knaus, Brian" w:date="2024-07-09T18:34:00Z" w16du:dateUtc="2024-07-10T01:34:00Z">
        <w:r w:rsidR="00BE2E17">
          <w:rPr>
            <w:rStyle w:val="apple-converted-space"/>
            <w:rFonts w:ascii="Helvetica Neue" w:hAnsi="Helvetica Neue"/>
            <w:color w:val="333333"/>
            <w:sz w:val="21"/>
            <w:szCs w:val="21"/>
            <w:shd w:val="clear" w:color="auto" w:fill="FFFFFF"/>
          </w:rPr>
          <w:t xml:space="preserve">can be found in the ‘comparisons’ directory </w:t>
        </w:r>
      </w:ins>
      <w:ins w:id="256" w:author="Knaus, Brian" w:date="2024-07-09T18:35:00Z" w16du:dateUtc="2024-07-10T01:35:00Z">
        <w:r w:rsidR="00BE2E17">
          <w:rPr>
            <w:rStyle w:val="apple-converted-space"/>
            <w:rFonts w:ascii="Helvetica Neue" w:hAnsi="Helvetica Neue"/>
            <w:color w:val="333333"/>
            <w:sz w:val="21"/>
            <w:szCs w:val="21"/>
            <w:shd w:val="clear" w:color="auto" w:fill="FFFFFF"/>
          </w:rPr>
          <w:t xml:space="preserve">of the </w:t>
        </w:r>
        <w:proofErr w:type="spellStart"/>
        <w:r w:rsidR="00BE2E17">
          <w:rPr>
            <w:rStyle w:val="apple-converted-space"/>
            <w:rFonts w:ascii="Helvetica Neue" w:hAnsi="Helvetica Neue"/>
            <w:color w:val="333333"/>
            <w:sz w:val="21"/>
            <w:szCs w:val="21"/>
            <w:shd w:val="clear" w:color="auto" w:fill="FFFFFF"/>
          </w:rPr>
          <w:t>nuccomp</w:t>
        </w:r>
        <w:proofErr w:type="spellEnd"/>
        <w:r w:rsidR="00BE2E17">
          <w:rPr>
            <w:rStyle w:val="apple-converted-space"/>
            <w:rFonts w:ascii="Helvetica Neue" w:hAnsi="Helvetica Neue"/>
            <w:color w:val="333333"/>
            <w:sz w:val="21"/>
            <w:szCs w:val="21"/>
            <w:shd w:val="clear" w:color="auto" w:fill="FFFFFF"/>
          </w:rPr>
          <w:t xml:space="preserve"> GitHub repository. A summary of the </w:t>
        </w:r>
        <w:r w:rsidR="00BE2E17">
          <w:rPr>
            <w:rStyle w:val="Emphasis"/>
            <w:rFonts w:ascii="Helvetica Neue" w:hAnsi="Helvetica Neue"/>
            <w:color w:val="333333"/>
            <w:sz w:val="21"/>
            <w:szCs w:val="21"/>
          </w:rPr>
          <w:t>Arabidopsis</w:t>
        </w:r>
        <w:r w:rsidR="00BE2E17">
          <w:rPr>
            <w:rStyle w:val="apple-converted-space"/>
            <w:rFonts w:ascii="Helvetica Neue" w:hAnsi="Helvetica Neue"/>
            <w:color w:val="333333"/>
            <w:sz w:val="21"/>
            <w:szCs w:val="21"/>
            <w:shd w:val="clear" w:color="auto" w:fill="FFFFFF"/>
          </w:rPr>
          <w:t xml:space="preserve"> assembly can be found in the ‘benchmarks’ directory </w:t>
        </w:r>
      </w:ins>
      <w:ins w:id="257" w:author="Knaus, Brian" w:date="2024-07-09T18:36:00Z" w16du:dateUtc="2024-07-10T01:36:00Z">
        <w:r w:rsidR="00BE2E17">
          <w:rPr>
            <w:rStyle w:val="apple-converted-space"/>
            <w:rFonts w:ascii="Helvetica Neue" w:hAnsi="Helvetica Neue"/>
            <w:color w:val="333333"/>
            <w:sz w:val="21"/>
            <w:szCs w:val="21"/>
            <w:shd w:val="clear" w:color="auto" w:fill="FFFFFF"/>
          </w:rPr>
          <w:t xml:space="preserve">of the </w:t>
        </w:r>
        <w:proofErr w:type="spellStart"/>
        <w:r w:rsidR="00BE2E17">
          <w:rPr>
            <w:rStyle w:val="apple-converted-space"/>
            <w:rFonts w:ascii="Helvetica Neue" w:hAnsi="Helvetica Neue"/>
            <w:color w:val="333333"/>
            <w:sz w:val="21"/>
            <w:szCs w:val="21"/>
            <w:shd w:val="clear" w:color="auto" w:fill="FFFFFF"/>
          </w:rPr>
          <w:t>nuccomp</w:t>
        </w:r>
        <w:proofErr w:type="spellEnd"/>
        <w:r w:rsidR="00BE2E17">
          <w:rPr>
            <w:rStyle w:val="apple-converted-space"/>
            <w:rFonts w:ascii="Helvetica Neue" w:hAnsi="Helvetica Neue"/>
            <w:color w:val="333333"/>
            <w:sz w:val="21"/>
            <w:szCs w:val="21"/>
            <w:shd w:val="clear" w:color="auto" w:fill="FFFFFF"/>
          </w:rPr>
          <w:t xml:space="preserve"> GitHub repository.</w:t>
        </w:r>
      </w:ins>
    </w:p>
    <w:tbl>
      <w:tblPr>
        <w:tblW w:w="10042" w:type="dxa"/>
        <w:tblInd w:w="108" w:type="dxa"/>
        <w:tblLook w:val="04A0" w:firstRow="1" w:lastRow="0" w:firstColumn="1" w:lastColumn="0" w:noHBand="0" w:noVBand="1"/>
      </w:tblPr>
      <w:tblGrid>
        <w:gridCol w:w="1820"/>
        <w:gridCol w:w="1257"/>
        <w:gridCol w:w="1227"/>
        <w:gridCol w:w="764"/>
        <w:gridCol w:w="1098"/>
        <w:gridCol w:w="1343"/>
        <w:gridCol w:w="1233"/>
        <w:gridCol w:w="1300"/>
      </w:tblGrid>
      <w:tr w:rsidR="008E0CAC" w14:paraId="6CDBECF4" w14:textId="77777777" w:rsidTr="00AB0437">
        <w:trPr>
          <w:trHeight w:val="320"/>
          <w:ins w:id="258" w:author="Knaus, Brian" w:date="2024-07-09T17:56:00Z" w16du:dateUtc="2024-07-10T00:56:00Z"/>
        </w:trPr>
        <w:tc>
          <w:tcPr>
            <w:tcW w:w="1820" w:type="dxa"/>
            <w:tcBorders>
              <w:top w:val="single" w:sz="4" w:space="0" w:color="auto"/>
              <w:left w:val="nil"/>
              <w:bottom w:val="single" w:sz="4" w:space="0" w:color="auto"/>
              <w:right w:val="nil"/>
            </w:tcBorders>
            <w:shd w:val="clear" w:color="auto" w:fill="auto"/>
            <w:noWrap/>
            <w:vAlign w:val="center"/>
            <w:hideMark/>
          </w:tcPr>
          <w:p w14:paraId="4820853D" w14:textId="77777777" w:rsidR="008E0CAC" w:rsidRPr="007265E4" w:rsidRDefault="008E0CAC" w:rsidP="00094A6B">
            <w:pPr>
              <w:rPr>
                <w:ins w:id="259" w:author="Knaus, Brian" w:date="2024-07-09T17:56:00Z" w16du:dateUtc="2024-07-10T00:56:00Z"/>
                <w:rFonts w:ascii="Aptos Narrow" w:hAnsi="Aptos Narrow"/>
                <w:b/>
                <w:bCs/>
                <w:color w:val="000000"/>
              </w:rPr>
            </w:pPr>
            <w:ins w:id="260" w:author="Knaus, Brian" w:date="2024-07-09T17:56:00Z" w16du:dateUtc="2024-07-10T00:56:00Z">
              <w:r w:rsidRPr="007265E4">
                <w:rPr>
                  <w:rFonts w:ascii="Aptos Narrow" w:hAnsi="Aptos Narrow"/>
                  <w:b/>
                  <w:bCs/>
                  <w:color w:val="000000"/>
                </w:rPr>
                <w:t>Software</w:t>
              </w:r>
            </w:ins>
          </w:p>
        </w:tc>
        <w:tc>
          <w:tcPr>
            <w:tcW w:w="1257" w:type="dxa"/>
            <w:tcBorders>
              <w:top w:val="single" w:sz="4" w:space="0" w:color="auto"/>
              <w:left w:val="nil"/>
              <w:bottom w:val="single" w:sz="4" w:space="0" w:color="auto"/>
              <w:right w:val="nil"/>
            </w:tcBorders>
            <w:shd w:val="clear" w:color="auto" w:fill="auto"/>
            <w:noWrap/>
            <w:vAlign w:val="center"/>
            <w:hideMark/>
          </w:tcPr>
          <w:p w14:paraId="22A441F7" w14:textId="62B64482" w:rsidR="008E0CAC" w:rsidRPr="007265E4" w:rsidRDefault="008E0CAC" w:rsidP="00094A6B">
            <w:pPr>
              <w:rPr>
                <w:ins w:id="261" w:author="Knaus, Brian" w:date="2024-07-09T17:56:00Z" w16du:dateUtc="2024-07-10T00:56:00Z"/>
                <w:rFonts w:ascii="Aptos Narrow" w:hAnsi="Aptos Narrow"/>
                <w:b/>
                <w:bCs/>
                <w:color w:val="000000"/>
              </w:rPr>
            </w:pPr>
            <w:proofErr w:type="spellStart"/>
            <w:ins w:id="262" w:author="Knaus, Brian" w:date="2024-07-09T17:56:00Z" w16du:dateUtc="2024-07-10T00:56:00Z">
              <w:r w:rsidRPr="007265E4">
                <w:rPr>
                  <w:rFonts w:ascii="Aptos Narrow" w:hAnsi="Aptos Narrow"/>
                  <w:b/>
                  <w:bCs/>
                  <w:color w:val="000000"/>
                </w:rPr>
                <w:t>Compiled</w:t>
              </w:r>
            </w:ins>
            <w:ins w:id="263" w:author="Knaus, Brian" w:date="2024-07-09T18:08:00Z" w16du:dateUtc="2024-07-10T01:08:00Z">
              <w:r w:rsidR="00A46986" w:rsidRPr="00A46986">
                <w:rPr>
                  <w:rFonts w:ascii="Aptos Narrow" w:hAnsi="Aptos Narrow"/>
                  <w:b/>
                  <w:bCs/>
                  <w:color w:val="000000"/>
                  <w:vertAlign w:val="superscript"/>
                  <w:rPrChange w:id="264" w:author="Knaus, Brian" w:date="2024-07-09T18:09:00Z" w16du:dateUtc="2024-07-10T01:09:00Z">
                    <w:rPr>
                      <w:rFonts w:ascii="Aptos Narrow" w:hAnsi="Aptos Narrow"/>
                      <w:b/>
                      <w:bCs/>
                      <w:color w:val="000000"/>
                    </w:rPr>
                  </w:rPrChange>
                </w:rPr>
                <w:t>a</w:t>
              </w:r>
            </w:ins>
            <w:proofErr w:type="spellEnd"/>
          </w:p>
        </w:tc>
        <w:tc>
          <w:tcPr>
            <w:tcW w:w="1227" w:type="dxa"/>
            <w:tcBorders>
              <w:top w:val="single" w:sz="4" w:space="0" w:color="auto"/>
              <w:left w:val="nil"/>
              <w:bottom w:val="single" w:sz="4" w:space="0" w:color="auto"/>
              <w:right w:val="nil"/>
            </w:tcBorders>
            <w:shd w:val="clear" w:color="auto" w:fill="auto"/>
            <w:noWrap/>
            <w:vAlign w:val="center"/>
            <w:hideMark/>
          </w:tcPr>
          <w:p w14:paraId="12835B2D" w14:textId="77777777" w:rsidR="008E0CAC" w:rsidRPr="007265E4" w:rsidRDefault="008E0CAC" w:rsidP="00094A6B">
            <w:pPr>
              <w:rPr>
                <w:ins w:id="265" w:author="Knaus, Brian" w:date="2024-07-09T17:56:00Z" w16du:dateUtc="2024-07-10T00:56:00Z"/>
                <w:rFonts w:ascii="Aptos Narrow" w:hAnsi="Aptos Narrow"/>
                <w:b/>
                <w:bCs/>
                <w:color w:val="000000"/>
              </w:rPr>
            </w:pPr>
            <w:ins w:id="266" w:author="Knaus, Brian" w:date="2024-07-09T17:56:00Z" w16du:dateUtc="2024-07-10T00:56:00Z">
              <w:r w:rsidRPr="007265E4">
                <w:rPr>
                  <w:rFonts w:ascii="Aptos Narrow" w:hAnsi="Aptos Narrow"/>
                  <w:b/>
                  <w:bCs/>
                  <w:color w:val="000000"/>
                </w:rPr>
                <w:t>FAST[AQ]</w:t>
              </w:r>
            </w:ins>
          </w:p>
        </w:tc>
        <w:tc>
          <w:tcPr>
            <w:tcW w:w="764" w:type="dxa"/>
            <w:tcBorders>
              <w:top w:val="single" w:sz="4" w:space="0" w:color="auto"/>
              <w:left w:val="nil"/>
              <w:bottom w:val="single" w:sz="4" w:space="0" w:color="auto"/>
              <w:right w:val="nil"/>
            </w:tcBorders>
            <w:shd w:val="clear" w:color="auto" w:fill="auto"/>
            <w:noWrap/>
            <w:vAlign w:val="center"/>
            <w:hideMark/>
          </w:tcPr>
          <w:p w14:paraId="544D9AE6" w14:textId="77777777" w:rsidR="008E0CAC" w:rsidRPr="007265E4" w:rsidRDefault="008E0CAC" w:rsidP="00094A6B">
            <w:pPr>
              <w:rPr>
                <w:ins w:id="267" w:author="Knaus, Brian" w:date="2024-07-09T17:56:00Z" w16du:dateUtc="2024-07-10T00:56:00Z"/>
                <w:rFonts w:ascii="Aptos Narrow" w:hAnsi="Aptos Narrow"/>
                <w:b/>
                <w:bCs/>
                <w:color w:val="000000"/>
              </w:rPr>
            </w:pPr>
            <w:proofErr w:type="spellStart"/>
            <w:ins w:id="268" w:author="Knaus, Brian" w:date="2024-07-09T17:56:00Z" w16du:dateUtc="2024-07-10T00:56:00Z">
              <w:r w:rsidRPr="007265E4">
                <w:rPr>
                  <w:rFonts w:ascii="Aptos Narrow" w:hAnsi="Aptos Narrow"/>
                  <w:b/>
                  <w:bCs/>
                  <w:color w:val="000000"/>
                </w:rPr>
                <w:t>Gzip</w:t>
              </w:r>
              <w:proofErr w:type="spellEnd"/>
            </w:ins>
          </w:p>
        </w:tc>
        <w:tc>
          <w:tcPr>
            <w:tcW w:w="1098" w:type="dxa"/>
            <w:tcBorders>
              <w:top w:val="single" w:sz="4" w:space="0" w:color="auto"/>
              <w:left w:val="nil"/>
              <w:bottom w:val="single" w:sz="4" w:space="0" w:color="auto"/>
              <w:right w:val="nil"/>
            </w:tcBorders>
            <w:shd w:val="clear" w:color="auto" w:fill="auto"/>
            <w:noWrap/>
            <w:vAlign w:val="center"/>
            <w:hideMark/>
          </w:tcPr>
          <w:p w14:paraId="403C4352" w14:textId="77777777" w:rsidR="008E0CAC" w:rsidRDefault="008E0CAC" w:rsidP="00094A6B">
            <w:pPr>
              <w:rPr>
                <w:ins w:id="269" w:author="Knaus, Brian" w:date="2024-07-09T17:56:00Z" w16du:dateUtc="2024-07-10T00:56:00Z"/>
                <w:rFonts w:ascii="Aptos Narrow" w:hAnsi="Aptos Narrow"/>
                <w:b/>
                <w:bCs/>
                <w:color w:val="000000"/>
              </w:rPr>
            </w:pPr>
            <w:ins w:id="270" w:author="Knaus, Brian" w:date="2024-07-09T17:56:00Z" w16du:dateUtc="2024-07-10T00:56:00Z">
              <w:r w:rsidRPr="007265E4">
                <w:rPr>
                  <w:rFonts w:ascii="Aptos Narrow" w:hAnsi="Aptos Narrow"/>
                  <w:b/>
                  <w:bCs/>
                  <w:color w:val="000000"/>
                </w:rPr>
                <w:t>Tabular</w:t>
              </w:r>
            </w:ins>
          </w:p>
          <w:p w14:paraId="62EF6B7E" w14:textId="6C61CA14" w:rsidR="008E0CAC" w:rsidRPr="007265E4" w:rsidRDefault="008E0CAC" w:rsidP="00094A6B">
            <w:pPr>
              <w:rPr>
                <w:ins w:id="271" w:author="Knaus, Brian" w:date="2024-07-09T17:56:00Z" w16du:dateUtc="2024-07-10T00:56:00Z"/>
                <w:rFonts w:ascii="Aptos Narrow" w:hAnsi="Aptos Narrow"/>
                <w:b/>
                <w:bCs/>
                <w:color w:val="000000"/>
              </w:rPr>
            </w:pPr>
            <w:proofErr w:type="spellStart"/>
            <w:ins w:id="272" w:author="Knaus, Brian" w:date="2024-07-09T17:56:00Z" w16du:dateUtc="2024-07-10T00:56:00Z">
              <w:r w:rsidRPr="007265E4">
                <w:rPr>
                  <w:rFonts w:ascii="Aptos Narrow" w:hAnsi="Aptos Narrow"/>
                  <w:b/>
                  <w:bCs/>
                  <w:color w:val="000000"/>
                </w:rPr>
                <w:t>output</w:t>
              </w:r>
            </w:ins>
            <w:ins w:id="273" w:author="Knaus, Brian" w:date="2024-07-09T18:27:00Z" w16du:dateUtc="2024-07-10T01:27:00Z">
              <w:r w:rsidR="00041109" w:rsidRPr="00041109">
                <w:rPr>
                  <w:rFonts w:ascii="Aptos Narrow" w:hAnsi="Aptos Narrow"/>
                  <w:b/>
                  <w:bCs/>
                  <w:color w:val="000000"/>
                  <w:vertAlign w:val="superscript"/>
                  <w:rPrChange w:id="274" w:author="Knaus, Brian" w:date="2024-07-09T18:27:00Z" w16du:dateUtc="2024-07-10T01:27:00Z">
                    <w:rPr>
                      <w:rFonts w:ascii="Aptos Narrow" w:hAnsi="Aptos Narrow"/>
                      <w:b/>
                      <w:bCs/>
                      <w:color w:val="000000"/>
                    </w:rPr>
                  </w:rPrChange>
                </w:rPr>
                <w:t>b</w:t>
              </w:r>
            </w:ins>
            <w:proofErr w:type="spellEnd"/>
          </w:p>
        </w:tc>
        <w:tc>
          <w:tcPr>
            <w:tcW w:w="1343" w:type="dxa"/>
            <w:tcBorders>
              <w:top w:val="single" w:sz="4" w:space="0" w:color="auto"/>
              <w:left w:val="nil"/>
              <w:bottom w:val="single" w:sz="4" w:space="0" w:color="auto"/>
              <w:right w:val="nil"/>
            </w:tcBorders>
            <w:shd w:val="clear" w:color="auto" w:fill="auto"/>
            <w:noWrap/>
            <w:vAlign w:val="center"/>
            <w:hideMark/>
          </w:tcPr>
          <w:p w14:paraId="15FB9E49" w14:textId="77777777" w:rsidR="008E0CAC" w:rsidRDefault="008E0CAC" w:rsidP="00094A6B">
            <w:pPr>
              <w:rPr>
                <w:ins w:id="275" w:author="Knaus, Brian" w:date="2024-07-09T17:56:00Z" w16du:dateUtc="2024-07-10T00:56:00Z"/>
                <w:rFonts w:ascii="Aptos Narrow" w:hAnsi="Aptos Narrow"/>
                <w:b/>
                <w:bCs/>
                <w:color w:val="000000"/>
              </w:rPr>
            </w:pPr>
            <w:ins w:id="276" w:author="Knaus, Brian" w:date="2024-07-09T17:56:00Z" w16du:dateUtc="2024-07-10T00:56:00Z">
              <w:r w:rsidRPr="007265E4">
                <w:rPr>
                  <w:rFonts w:ascii="Aptos Narrow" w:hAnsi="Aptos Narrow"/>
                  <w:b/>
                  <w:bCs/>
                  <w:color w:val="000000"/>
                </w:rPr>
                <w:t>Sequence</w:t>
              </w:r>
            </w:ins>
          </w:p>
          <w:p w14:paraId="70F4245E" w14:textId="0931FA9C" w:rsidR="008E0CAC" w:rsidRPr="007265E4" w:rsidRDefault="008E0CAC" w:rsidP="00094A6B">
            <w:pPr>
              <w:rPr>
                <w:ins w:id="277" w:author="Knaus, Brian" w:date="2024-07-09T17:56:00Z" w16du:dateUtc="2024-07-10T00:56:00Z"/>
                <w:rFonts w:ascii="Aptos Narrow" w:hAnsi="Aptos Narrow"/>
                <w:b/>
                <w:bCs/>
                <w:color w:val="000000"/>
              </w:rPr>
            </w:pPr>
            <w:proofErr w:type="spellStart"/>
            <w:ins w:id="278" w:author="Knaus, Brian" w:date="2024-07-09T17:56:00Z" w16du:dateUtc="2024-07-10T00:56:00Z">
              <w:r w:rsidRPr="007265E4">
                <w:rPr>
                  <w:rFonts w:ascii="Aptos Narrow" w:hAnsi="Aptos Narrow"/>
                  <w:b/>
                  <w:bCs/>
                  <w:color w:val="000000"/>
                </w:rPr>
                <w:t>summary</w:t>
              </w:r>
            </w:ins>
            <w:ins w:id="279" w:author="Knaus, Brian" w:date="2024-07-09T18:27:00Z" w16du:dateUtc="2024-07-10T01:27:00Z">
              <w:r w:rsidR="00041109">
                <w:rPr>
                  <w:rFonts w:ascii="Aptos Narrow" w:hAnsi="Aptos Narrow"/>
                  <w:b/>
                  <w:bCs/>
                  <w:color w:val="000000"/>
                  <w:vertAlign w:val="superscript"/>
                </w:rPr>
                <w:t>c</w:t>
              </w:r>
            </w:ins>
            <w:proofErr w:type="spellEnd"/>
          </w:p>
        </w:tc>
        <w:tc>
          <w:tcPr>
            <w:tcW w:w="1233" w:type="dxa"/>
            <w:tcBorders>
              <w:top w:val="single" w:sz="4" w:space="0" w:color="auto"/>
              <w:left w:val="nil"/>
              <w:bottom w:val="single" w:sz="4" w:space="0" w:color="auto"/>
              <w:right w:val="nil"/>
            </w:tcBorders>
            <w:shd w:val="clear" w:color="auto" w:fill="auto"/>
            <w:noWrap/>
            <w:vAlign w:val="center"/>
            <w:hideMark/>
          </w:tcPr>
          <w:p w14:paraId="61241FC9" w14:textId="77777777" w:rsidR="008E0CAC" w:rsidRPr="007265E4" w:rsidRDefault="008E0CAC" w:rsidP="00094A6B">
            <w:pPr>
              <w:rPr>
                <w:ins w:id="280" w:author="Knaus, Brian" w:date="2024-07-09T17:56:00Z" w16du:dateUtc="2024-07-10T00:56:00Z"/>
                <w:rFonts w:ascii="Aptos Narrow" w:hAnsi="Aptos Narrow"/>
                <w:b/>
                <w:bCs/>
                <w:color w:val="000000"/>
              </w:rPr>
            </w:pPr>
            <w:ins w:id="281" w:author="Knaus, Brian" w:date="2024-07-09T17:56:00Z" w16du:dateUtc="2024-07-10T00:56:00Z">
              <w:r w:rsidRPr="007265E4">
                <w:rPr>
                  <w:rFonts w:ascii="Aptos Narrow" w:hAnsi="Aptos Narrow"/>
                  <w:b/>
                  <w:bCs/>
                  <w:color w:val="000000"/>
                </w:rPr>
                <w:t>Graphics</w:t>
              </w:r>
            </w:ins>
          </w:p>
        </w:tc>
        <w:tc>
          <w:tcPr>
            <w:tcW w:w="1300" w:type="dxa"/>
            <w:tcBorders>
              <w:top w:val="single" w:sz="4" w:space="0" w:color="auto"/>
              <w:left w:val="nil"/>
              <w:bottom w:val="single" w:sz="4" w:space="0" w:color="auto"/>
              <w:right w:val="nil"/>
            </w:tcBorders>
            <w:shd w:val="clear" w:color="auto" w:fill="auto"/>
            <w:noWrap/>
            <w:vAlign w:val="center"/>
            <w:hideMark/>
          </w:tcPr>
          <w:p w14:paraId="41E4429A" w14:textId="77777777" w:rsidR="008E0CAC" w:rsidRPr="007265E4" w:rsidRDefault="008E0CAC" w:rsidP="00094A6B">
            <w:pPr>
              <w:rPr>
                <w:ins w:id="282" w:author="Knaus, Brian" w:date="2024-07-09T17:56:00Z" w16du:dateUtc="2024-07-10T00:56:00Z"/>
                <w:rFonts w:ascii="Aptos Narrow" w:hAnsi="Aptos Narrow"/>
                <w:b/>
                <w:bCs/>
                <w:color w:val="000000"/>
              </w:rPr>
            </w:pPr>
            <w:ins w:id="283" w:author="Knaus, Brian" w:date="2024-07-09T17:56:00Z" w16du:dateUtc="2024-07-10T00:56:00Z">
              <w:r w:rsidRPr="007265E4">
                <w:rPr>
                  <w:rFonts w:ascii="Aptos Narrow" w:hAnsi="Aptos Narrow"/>
                  <w:b/>
                  <w:bCs/>
                  <w:color w:val="000000"/>
                </w:rPr>
                <w:t>Seconds</w:t>
              </w:r>
            </w:ins>
          </w:p>
        </w:tc>
      </w:tr>
      <w:tr w:rsidR="00AB0437" w14:paraId="69CEA38B" w14:textId="77777777" w:rsidTr="00AB0437">
        <w:trPr>
          <w:trHeight w:val="320"/>
          <w:ins w:id="284" w:author="Knaus, Brian" w:date="2024-07-09T17:56:00Z" w16du:dateUtc="2024-07-10T00:56:00Z"/>
        </w:trPr>
        <w:tc>
          <w:tcPr>
            <w:tcW w:w="1820" w:type="dxa"/>
            <w:tcBorders>
              <w:top w:val="single" w:sz="4" w:space="0" w:color="auto"/>
              <w:left w:val="nil"/>
              <w:bottom w:val="nil"/>
              <w:right w:val="nil"/>
            </w:tcBorders>
            <w:shd w:val="clear" w:color="auto" w:fill="auto"/>
            <w:noWrap/>
            <w:vAlign w:val="bottom"/>
            <w:hideMark/>
          </w:tcPr>
          <w:p w14:paraId="4C1E32C4" w14:textId="77777777" w:rsidR="00AB0437" w:rsidRDefault="00AB0437" w:rsidP="00AB0437">
            <w:pPr>
              <w:rPr>
                <w:ins w:id="285" w:author="Knaus, Brian" w:date="2024-07-09T17:56:00Z" w16du:dateUtc="2024-07-10T00:56:00Z"/>
                <w:rFonts w:ascii="Aptos Narrow" w:hAnsi="Aptos Narrow"/>
                <w:color w:val="000000"/>
              </w:rPr>
            </w:pPr>
            <w:ins w:id="286" w:author="Knaus, Brian" w:date="2024-07-09T17:56:00Z" w16du:dateUtc="2024-07-10T00:56:00Z">
              <w:r>
                <w:rPr>
                  <w:rFonts w:ascii="Aptos Narrow" w:hAnsi="Aptos Narrow"/>
                  <w:color w:val="000000"/>
                </w:rPr>
                <w:t>nuccomp.py</w:t>
              </w:r>
            </w:ins>
          </w:p>
        </w:tc>
        <w:tc>
          <w:tcPr>
            <w:tcW w:w="1257" w:type="dxa"/>
            <w:tcBorders>
              <w:top w:val="single" w:sz="4" w:space="0" w:color="auto"/>
              <w:left w:val="nil"/>
              <w:bottom w:val="nil"/>
              <w:right w:val="nil"/>
            </w:tcBorders>
            <w:shd w:val="clear" w:color="auto" w:fill="auto"/>
            <w:noWrap/>
            <w:vAlign w:val="bottom"/>
            <w:hideMark/>
          </w:tcPr>
          <w:p w14:paraId="3D8E7939" w14:textId="77777777" w:rsidR="00AB0437" w:rsidRDefault="00AB0437" w:rsidP="00AB0437">
            <w:pPr>
              <w:rPr>
                <w:ins w:id="287" w:author="Knaus, Brian" w:date="2024-07-09T17:56:00Z" w16du:dateUtc="2024-07-10T00:56:00Z"/>
                <w:rFonts w:ascii="Aptos Narrow" w:hAnsi="Aptos Narrow"/>
                <w:color w:val="000000"/>
              </w:rPr>
            </w:pPr>
            <w:ins w:id="288" w:author="Knaus, Brian" w:date="2024-07-09T17:56:00Z" w16du:dateUtc="2024-07-10T00:56:00Z">
              <w:r>
                <w:rPr>
                  <w:rFonts w:ascii="Aptos Narrow" w:hAnsi="Aptos Narrow"/>
                  <w:color w:val="000000"/>
                </w:rPr>
                <w:t>No</w:t>
              </w:r>
            </w:ins>
          </w:p>
        </w:tc>
        <w:tc>
          <w:tcPr>
            <w:tcW w:w="1227" w:type="dxa"/>
            <w:tcBorders>
              <w:top w:val="single" w:sz="4" w:space="0" w:color="auto"/>
              <w:left w:val="nil"/>
              <w:bottom w:val="nil"/>
              <w:right w:val="nil"/>
            </w:tcBorders>
            <w:shd w:val="clear" w:color="auto" w:fill="auto"/>
            <w:noWrap/>
            <w:vAlign w:val="bottom"/>
            <w:hideMark/>
          </w:tcPr>
          <w:p w14:paraId="1DCD4864" w14:textId="6E93629F" w:rsidR="00AB0437" w:rsidRDefault="00AB0437" w:rsidP="00AB0437">
            <w:pPr>
              <w:rPr>
                <w:ins w:id="289" w:author="Knaus, Brian" w:date="2024-07-09T17:56:00Z" w16du:dateUtc="2024-07-10T00:56:00Z"/>
                <w:rFonts w:ascii="Aptos Narrow" w:hAnsi="Aptos Narrow"/>
                <w:color w:val="000000"/>
              </w:rPr>
            </w:pPr>
            <w:proofErr w:type="gramStart"/>
            <w:ins w:id="290" w:author="Knaus, Brian" w:date="2024-07-09T18:06:00Z" w16du:dateUtc="2024-07-10T01:06:00Z">
              <w:r>
                <w:rPr>
                  <w:rFonts w:ascii="Aptos Narrow" w:hAnsi="Aptos Narrow"/>
                  <w:color w:val="000000"/>
                </w:rPr>
                <w:t>F</w:t>
              </w:r>
            </w:ins>
            <w:ins w:id="291" w:author="Knaus, Brian" w:date="2024-07-09T17:56:00Z" w16du:dateUtc="2024-07-10T00:56:00Z">
              <w:r>
                <w:rPr>
                  <w:rFonts w:ascii="Aptos Narrow" w:hAnsi="Aptos Narrow"/>
                  <w:color w:val="000000"/>
                </w:rPr>
                <w:t>A</w:t>
              </w:r>
            </w:ins>
            <w:ins w:id="292" w:author="Knaus, Brian" w:date="2024-07-09T18:06:00Z" w16du:dateUtc="2024-07-10T01:06:00Z">
              <w:r>
                <w:rPr>
                  <w:rFonts w:ascii="Aptos Narrow" w:hAnsi="Aptos Narrow"/>
                  <w:color w:val="000000"/>
                </w:rPr>
                <w:t>,FQ</w:t>
              </w:r>
            </w:ins>
            <w:proofErr w:type="gramEnd"/>
          </w:p>
        </w:tc>
        <w:tc>
          <w:tcPr>
            <w:tcW w:w="764" w:type="dxa"/>
            <w:tcBorders>
              <w:top w:val="single" w:sz="4" w:space="0" w:color="auto"/>
              <w:left w:val="nil"/>
              <w:bottom w:val="nil"/>
              <w:right w:val="nil"/>
            </w:tcBorders>
            <w:shd w:val="clear" w:color="auto" w:fill="auto"/>
            <w:noWrap/>
            <w:vAlign w:val="bottom"/>
            <w:hideMark/>
          </w:tcPr>
          <w:p w14:paraId="675EDF25" w14:textId="77777777" w:rsidR="00AB0437" w:rsidRDefault="00AB0437" w:rsidP="00AB0437">
            <w:pPr>
              <w:rPr>
                <w:ins w:id="293" w:author="Knaus, Brian" w:date="2024-07-09T17:56:00Z" w16du:dateUtc="2024-07-10T00:56:00Z"/>
                <w:rFonts w:ascii="Aptos Narrow" w:hAnsi="Aptos Narrow"/>
                <w:color w:val="000000"/>
              </w:rPr>
            </w:pPr>
            <w:ins w:id="294" w:author="Knaus, Brian" w:date="2024-07-09T17:56:00Z" w16du:dateUtc="2024-07-10T00:56:00Z">
              <w:r>
                <w:rPr>
                  <w:rFonts w:ascii="Aptos Narrow" w:hAnsi="Aptos Narrow"/>
                  <w:color w:val="000000"/>
                </w:rPr>
                <w:t>Yes</w:t>
              </w:r>
            </w:ins>
          </w:p>
        </w:tc>
        <w:tc>
          <w:tcPr>
            <w:tcW w:w="1098" w:type="dxa"/>
            <w:tcBorders>
              <w:top w:val="single" w:sz="4" w:space="0" w:color="auto"/>
              <w:left w:val="nil"/>
              <w:bottom w:val="nil"/>
              <w:right w:val="nil"/>
            </w:tcBorders>
            <w:shd w:val="clear" w:color="auto" w:fill="auto"/>
            <w:noWrap/>
            <w:vAlign w:val="bottom"/>
            <w:hideMark/>
          </w:tcPr>
          <w:p w14:paraId="3DA37ED6" w14:textId="77777777" w:rsidR="00AB0437" w:rsidRDefault="00AB0437" w:rsidP="00AB0437">
            <w:pPr>
              <w:rPr>
                <w:ins w:id="295" w:author="Knaus, Brian" w:date="2024-07-09T17:56:00Z" w16du:dateUtc="2024-07-10T00:56:00Z"/>
                <w:rFonts w:ascii="Aptos Narrow" w:hAnsi="Aptos Narrow"/>
                <w:color w:val="000000"/>
              </w:rPr>
            </w:pPr>
            <w:ins w:id="296" w:author="Knaus, Brian" w:date="2024-07-09T17:56:00Z" w16du:dateUtc="2024-07-10T00:56:00Z">
              <w:r>
                <w:rPr>
                  <w:rFonts w:ascii="Aptos Narrow" w:hAnsi="Aptos Narrow"/>
                  <w:color w:val="000000"/>
                </w:rPr>
                <w:t>Yes</w:t>
              </w:r>
            </w:ins>
          </w:p>
        </w:tc>
        <w:tc>
          <w:tcPr>
            <w:tcW w:w="1343" w:type="dxa"/>
            <w:tcBorders>
              <w:top w:val="single" w:sz="4" w:space="0" w:color="auto"/>
              <w:left w:val="nil"/>
              <w:bottom w:val="nil"/>
              <w:right w:val="nil"/>
            </w:tcBorders>
            <w:shd w:val="clear" w:color="auto" w:fill="auto"/>
            <w:noWrap/>
            <w:vAlign w:val="bottom"/>
            <w:hideMark/>
          </w:tcPr>
          <w:p w14:paraId="44459CE7" w14:textId="77777777" w:rsidR="00AB0437" w:rsidRDefault="00AB0437" w:rsidP="00AB0437">
            <w:pPr>
              <w:rPr>
                <w:ins w:id="297" w:author="Knaus, Brian" w:date="2024-07-09T17:56:00Z" w16du:dateUtc="2024-07-10T00:56:00Z"/>
                <w:rFonts w:ascii="Aptos Narrow" w:hAnsi="Aptos Narrow"/>
                <w:color w:val="000000"/>
              </w:rPr>
            </w:pPr>
            <w:ins w:id="298" w:author="Knaus, Brian" w:date="2024-07-09T17:56:00Z" w16du:dateUtc="2024-07-10T00:56:00Z">
              <w:r>
                <w:rPr>
                  <w:rFonts w:ascii="Aptos Narrow" w:hAnsi="Aptos Narrow"/>
                  <w:color w:val="000000"/>
                </w:rPr>
                <w:t>Yes</w:t>
              </w:r>
            </w:ins>
          </w:p>
        </w:tc>
        <w:tc>
          <w:tcPr>
            <w:tcW w:w="1233" w:type="dxa"/>
            <w:tcBorders>
              <w:top w:val="single" w:sz="4" w:space="0" w:color="auto"/>
              <w:left w:val="nil"/>
              <w:bottom w:val="nil"/>
              <w:right w:val="nil"/>
            </w:tcBorders>
            <w:shd w:val="clear" w:color="auto" w:fill="auto"/>
            <w:noWrap/>
            <w:vAlign w:val="bottom"/>
            <w:hideMark/>
          </w:tcPr>
          <w:p w14:paraId="3DA1167F" w14:textId="77777777" w:rsidR="00AB0437" w:rsidRDefault="00AB0437" w:rsidP="00AB0437">
            <w:pPr>
              <w:rPr>
                <w:ins w:id="299" w:author="Knaus, Brian" w:date="2024-07-09T17:56:00Z" w16du:dateUtc="2024-07-10T00:56:00Z"/>
                <w:rFonts w:ascii="Aptos Narrow" w:hAnsi="Aptos Narrow"/>
                <w:color w:val="000000"/>
              </w:rPr>
            </w:pPr>
            <w:ins w:id="300" w:author="Knaus, Brian" w:date="2024-07-09T17:56:00Z" w16du:dateUtc="2024-07-10T00:56:00Z">
              <w:r>
                <w:rPr>
                  <w:rFonts w:ascii="Aptos Narrow" w:hAnsi="Aptos Narrow"/>
                  <w:color w:val="000000"/>
                </w:rPr>
                <w:t>No</w:t>
              </w:r>
            </w:ins>
          </w:p>
        </w:tc>
        <w:tc>
          <w:tcPr>
            <w:tcW w:w="1300" w:type="dxa"/>
            <w:tcBorders>
              <w:top w:val="single" w:sz="4" w:space="0" w:color="auto"/>
              <w:left w:val="nil"/>
              <w:bottom w:val="nil"/>
              <w:right w:val="nil"/>
            </w:tcBorders>
            <w:shd w:val="clear" w:color="auto" w:fill="auto"/>
            <w:noWrap/>
            <w:vAlign w:val="bottom"/>
            <w:hideMark/>
          </w:tcPr>
          <w:p w14:paraId="67E8D209" w14:textId="0BC4861E" w:rsidR="00AB0437" w:rsidRPr="00AB0437" w:rsidRDefault="00AB0437" w:rsidP="00AB0437">
            <w:pPr>
              <w:jc w:val="right"/>
              <w:rPr>
                <w:ins w:id="301" w:author="Knaus, Brian" w:date="2024-07-09T17:56:00Z" w16du:dateUtc="2024-07-10T00:56:00Z"/>
                <w:color w:val="000000"/>
                <w:rPrChange w:id="302" w:author="Knaus, Brian" w:date="2024-07-10T00:41:00Z" w16du:dateUtc="2024-07-10T07:41:00Z">
                  <w:rPr>
                    <w:ins w:id="303" w:author="Knaus, Brian" w:date="2024-07-09T17:56:00Z" w16du:dateUtc="2024-07-10T00:56:00Z"/>
                    <w:rFonts w:ascii="Aptos Narrow" w:hAnsi="Aptos Narrow"/>
                    <w:color w:val="000000"/>
                  </w:rPr>
                </w:rPrChange>
              </w:rPr>
            </w:pPr>
            <w:ins w:id="304" w:author="Knaus, Brian" w:date="2024-07-10T00:41:00Z" w16du:dateUtc="2024-07-10T07:41:00Z">
              <w:r w:rsidRPr="00AB0437">
                <w:rPr>
                  <w:color w:val="333333"/>
                  <w:rPrChange w:id="305" w:author="Knaus, Brian" w:date="2024-07-10T00:41:00Z" w16du:dateUtc="2024-07-10T07:41:00Z">
                    <w:rPr>
                      <w:rFonts w:ascii="Helvetica Neue" w:hAnsi="Helvetica Neue"/>
                      <w:color w:val="333333"/>
                      <w:sz w:val="28"/>
                      <w:szCs w:val="28"/>
                    </w:rPr>
                  </w:rPrChange>
                </w:rPr>
                <w:t>2.704</w:t>
              </w:r>
            </w:ins>
          </w:p>
        </w:tc>
      </w:tr>
      <w:tr w:rsidR="00AB0437" w14:paraId="3EE2CB3C" w14:textId="77777777" w:rsidTr="00AB0437">
        <w:trPr>
          <w:trHeight w:val="320"/>
          <w:ins w:id="306" w:author="Knaus, Brian" w:date="2024-07-09T17:56:00Z" w16du:dateUtc="2024-07-10T00:56:00Z"/>
        </w:trPr>
        <w:tc>
          <w:tcPr>
            <w:tcW w:w="1820" w:type="dxa"/>
            <w:tcBorders>
              <w:top w:val="nil"/>
              <w:left w:val="nil"/>
              <w:bottom w:val="nil"/>
              <w:right w:val="nil"/>
            </w:tcBorders>
            <w:shd w:val="clear" w:color="auto" w:fill="auto"/>
            <w:noWrap/>
            <w:vAlign w:val="bottom"/>
            <w:hideMark/>
          </w:tcPr>
          <w:p w14:paraId="37650A80" w14:textId="77777777" w:rsidR="00AB0437" w:rsidRDefault="00AB0437" w:rsidP="00AB0437">
            <w:pPr>
              <w:rPr>
                <w:ins w:id="307" w:author="Knaus, Brian" w:date="2024-07-09T17:56:00Z" w16du:dateUtc="2024-07-10T00:56:00Z"/>
                <w:rFonts w:ascii="Aptos Narrow" w:hAnsi="Aptos Narrow"/>
                <w:color w:val="000000"/>
              </w:rPr>
            </w:pPr>
            <w:ins w:id="308" w:author="Knaus, Brian" w:date="2024-07-09T17:56:00Z" w16du:dateUtc="2024-07-10T00:56:00Z">
              <w:r>
                <w:rPr>
                  <w:rFonts w:ascii="Aptos Narrow" w:hAnsi="Aptos Narrow"/>
                  <w:color w:val="000000"/>
                </w:rPr>
                <w:t>Quast</w:t>
              </w:r>
            </w:ins>
          </w:p>
        </w:tc>
        <w:tc>
          <w:tcPr>
            <w:tcW w:w="1257" w:type="dxa"/>
            <w:tcBorders>
              <w:top w:val="nil"/>
              <w:left w:val="nil"/>
              <w:bottom w:val="nil"/>
              <w:right w:val="nil"/>
            </w:tcBorders>
            <w:shd w:val="clear" w:color="auto" w:fill="auto"/>
            <w:noWrap/>
            <w:vAlign w:val="bottom"/>
            <w:hideMark/>
          </w:tcPr>
          <w:p w14:paraId="3A50A5C5" w14:textId="77777777" w:rsidR="00AB0437" w:rsidRDefault="00AB0437" w:rsidP="00AB0437">
            <w:pPr>
              <w:rPr>
                <w:ins w:id="309" w:author="Knaus, Brian" w:date="2024-07-09T17:56:00Z" w16du:dateUtc="2024-07-10T00:56:00Z"/>
                <w:rFonts w:ascii="Aptos Narrow" w:hAnsi="Aptos Narrow"/>
                <w:color w:val="000000"/>
              </w:rPr>
            </w:pPr>
            <w:ins w:id="310" w:author="Knaus, Brian" w:date="2024-07-09T17:56:00Z" w16du:dateUtc="2024-07-10T00:56:00Z">
              <w:r>
                <w:rPr>
                  <w:rFonts w:ascii="Aptos Narrow" w:hAnsi="Aptos Narrow"/>
                  <w:color w:val="000000"/>
                </w:rPr>
                <w:t>No</w:t>
              </w:r>
            </w:ins>
          </w:p>
        </w:tc>
        <w:tc>
          <w:tcPr>
            <w:tcW w:w="1227" w:type="dxa"/>
            <w:tcBorders>
              <w:top w:val="nil"/>
              <w:left w:val="nil"/>
              <w:bottom w:val="nil"/>
              <w:right w:val="nil"/>
            </w:tcBorders>
            <w:shd w:val="clear" w:color="auto" w:fill="auto"/>
            <w:noWrap/>
            <w:vAlign w:val="bottom"/>
            <w:hideMark/>
          </w:tcPr>
          <w:p w14:paraId="42F4452B" w14:textId="0BD10B2A" w:rsidR="00AB0437" w:rsidRDefault="00AB0437" w:rsidP="00AB0437">
            <w:pPr>
              <w:rPr>
                <w:ins w:id="311" w:author="Knaus, Brian" w:date="2024-07-09T17:56:00Z" w16du:dateUtc="2024-07-10T00:56:00Z"/>
                <w:rFonts w:ascii="Aptos Narrow" w:hAnsi="Aptos Narrow"/>
                <w:color w:val="000000"/>
              </w:rPr>
            </w:pPr>
            <w:ins w:id="312" w:author="Knaus, Brian" w:date="2024-07-09T18:17:00Z" w16du:dateUtc="2024-07-10T01:17:00Z">
              <w:r>
                <w:rPr>
                  <w:rFonts w:ascii="Aptos Narrow" w:hAnsi="Aptos Narrow"/>
                  <w:color w:val="000000"/>
                </w:rPr>
                <w:t>F</w:t>
              </w:r>
            </w:ins>
            <w:ins w:id="313" w:author="Knaus, Brian" w:date="2024-07-09T17:56:00Z" w16du:dateUtc="2024-07-10T00:56:00Z">
              <w:r>
                <w:rPr>
                  <w:rFonts w:ascii="Aptos Narrow" w:hAnsi="Aptos Narrow"/>
                  <w:color w:val="000000"/>
                </w:rPr>
                <w:t>A</w:t>
              </w:r>
            </w:ins>
          </w:p>
        </w:tc>
        <w:tc>
          <w:tcPr>
            <w:tcW w:w="764" w:type="dxa"/>
            <w:tcBorders>
              <w:top w:val="nil"/>
              <w:left w:val="nil"/>
              <w:bottom w:val="nil"/>
              <w:right w:val="nil"/>
            </w:tcBorders>
            <w:shd w:val="clear" w:color="auto" w:fill="auto"/>
            <w:noWrap/>
            <w:vAlign w:val="bottom"/>
            <w:hideMark/>
          </w:tcPr>
          <w:p w14:paraId="300E4ADA" w14:textId="77777777" w:rsidR="00AB0437" w:rsidRDefault="00AB0437" w:rsidP="00AB0437">
            <w:pPr>
              <w:rPr>
                <w:ins w:id="314" w:author="Knaus, Brian" w:date="2024-07-09T17:56:00Z" w16du:dateUtc="2024-07-10T00:56:00Z"/>
                <w:rFonts w:ascii="Aptos Narrow" w:hAnsi="Aptos Narrow"/>
                <w:color w:val="000000"/>
              </w:rPr>
            </w:pPr>
            <w:ins w:id="315" w:author="Knaus, Brian" w:date="2024-07-09T17:56:00Z" w16du:dateUtc="2024-07-10T00:56:00Z">
              <w:r>
                <w:rPr>
                  <w:rFonts w:ascii="Aptos Narrow" w:hAnsi="Aptos Narrow"/>
                  <w:color w:val="000000"/>
                </w:rPr>
                <w:t>Yes</w:t>
              </w:r>
            </w:ins>
          </w:p>
        </w:tc>
        <w:tc>
          <w:tcPr>
            <w:tcW w:w="1098" w:type="dxa"/>
            <w:tcBorders>
              <w:top w:val="nil"/>
              <w:left w:val="nil"/>
              <w:bottom w:val="nil"/>
              <w:right w:val="nil"/>
            </w:tcBorders>
            <w:shd w:val="clear" w:color="auto" w:fill="auto"/>
            <w:noWrap/>
            <w:vAlign w:val="bottom"/>
            <w:hideMark/>
          </w:tcPr>
          <w:p w14:paraId="2F5A6AEF" w14:textId="77777777" w:rsidR="00AB0437" w:rsidRDefault="00AB0437" w:rsidP="00AB0437">
            <w:pPr>
              <w:rPr>
                <w:ins w:id="316" w:author="Knaus, Brian" w:date="2024-07-09T17:56:00Z" w16du:dateUtc="2024-07-10T00:56:00Z"/>
                <w:rFonts w:ascii="Aptos Narrow" w:hAnsi="Aptos Narrow"/>
                <w:color w:val="000000"/>
              </w:rPr>
            </w:pPr>
            <w:ins w:id="317" w:author="Knaus, Brian" w:date="2024-07-09T17:56:00Z" w16du:dateUtc="2024-07-10T00:56:00Z">
              <w:r>
                <w:rPr>
                  <w:rFonts w:ascii="Aptos Narrow" w:hAnsi="Aptos Narrow"/>
                  <w:color w:val="000000"/>
                </w:rPr>
                <w:t>Yes</w:t>
              </w:r>
            </w:ins>
          </w:p>
        </w:tc>
        <w:tc>
          <w:tcPr>
            <w:tcW w:w="1343" w:type="dxa"/>
            <w:tcBorders>
              <w:top w:val="nil"/>
              <w:left w:val="nil"/>
              <w:bottom w:val="nil"/>
              <w:right w:val="nil"/>
            </w:tcBorders>
            <w:shd w:val="clear" w:color="auto" w:fill="auto"/>
            <w:noWrap/>
            <w:vAlign w:val="bottom"/>
            <w:hideMark/>
          </w:tcPr>
          <w:p w14:paraId="3AC50F38" w14:textId="77777777" w:rsidR="00AB0437" w:rsidRDefault="00AB0437" w:rsidP="00AB0437">
            <w:pPr>
              <w:rPr>
                <w:ins w:id="318" w:author="Knaus, Brian" w:date="2024-07-09T17:56:00Z" w16du:dateUtc="2024-07-10T00:56:00Z"/>
                <w:rFonts w:ascii="Aptos Narrow" w:hAnsi="Aptos Narrow"/>
                <w:color w:val="000000"/>
              </w:rPr>
            </w:pPr>
            <w:ins w:id="319" w:author="Knaus, Brian" w:date="2024-07-09T17:56:00Z" w16du:dateUtc="2024-07-10T00:56:00Z">
              <w:r>
                <w:rPr>
                  <w:rFonts w:ascii="Aptos Narrow" w:hAnsi="Aptos Narrow"/>
                  <w:color w:val="000000"/>
                </w:rPr>
                <w:t>No</w:t>
              </w:r>
            </w:ins>
          </w:p>
        </w:tc>
        <w:tc>
          <w:tcPr>
            <w:tcW w:w="1233" w:type="dxa"/>
            <w:tcBorders>
              <w:top w:val="nil"/>
              <w:left w:val="nil"/>
              <w:bottom w:val="nil"/>
              <w:right w:val="nil"/>
            </w:tcBorders>
            <w:shd w:val="clear" w:color="auto" w:fill="auto"/>
            <w:noWrap/>
            <w:vAlign w:val="bottom"/>
            <w:hideMark/>
          </w:tcPr>
          <w:p w14:paraId="34E59A41" w14:textId="77777777" w:rsidR="00AB0437" w:rsidRDefault="00AB0437" w:rsidP="00AB0437">
            <w:pPr>
              <w:rPr>
                <w:ins w:id="320" w:author="Knaus, Brian" w:date="2024-07-09T17:56:00Z" w16du:dateUtc="2024-07-10T00:56:00Z"/>
                <w:rFonts w:ascii="Aptos Narrow" w:hAnsi="Aptos Narrow"/>
                <w:color w:val="000000"/>
              </w:rPr>
            </w:pPr>
            <w:ins w:id="321" w:author="Knaus, Brian" w:date="2024-07-09T17:56:00Z" w16du:dateUtc="2024-07-10T00:56:00Z">
              <w:r>
                <w:rPr>
                  <w:rFonts w:ascii="Aptos Narrow" w:hAnsi="Aptos Narrow"/>
                  <w:color w:val="000000"/>
                </w:rPr>
                <w:t>No</w:t>
              </w:r>
            </w:ins>
          </w:p>
        </w:tc>
        <w:tc>
          <w:tcPr>
            <w:tcW w:w="1300" w:type="dxa"/>
            <w:tcBorders>
              <w:top w:val="nil"/>
              <w:left w:val="nil"/>
              <w:bottom w:val="nil"/>
              <w:right w:val="nil"/>
            </w:tcBorders>
            <w:shd w:val="clear" w:color="auto" w:fill="auto"/>
            <w:noWrap/>
            <w:vAlign w:val="bottom"/>
            <w:hideMark/>
          </w:tcPr>
          <w:p w14:paraId="675B9151" w14:textId="4A01EB91" w:rsidR="00AB0437" w:rsidRPr="00AB0437" w:rsidRDefault="00AB0437" w:rsidP="00AB0437">
            <w:pPr>
              <w:jc w:val="right"/>
              <w:rPr>
                <w:ins w:id="322" w:author="Knaus, Brian" w:date="2024-07-09T17:56:00Z" w16du:dateUtc="2024-07-10T00:56:00Z"/>
                <w:color w:val="000000"/>
                <w:rPrChange w:id="323" w:author="Knaus, Brian" w:date="2024-07-10T00:41:00Z" w16du:dateUtc="2024-07-10T07:41:00Z">
                  <w:rPr>
                    <w:ins w:id="324" w:author="Knaus, Brian" w:date="2024-07-09T17:56:00Z" w16du:dateUtc="2024-07-10T00:56:00Z"/>
                    <w:rFonts w:ascii="Aptos Narrow" w:hAnsi="Aptos Narrow"/>
                    <w:color w:val="000000"/>
                  </w:rPr>
                </w:rPrChange>
              </w:rPr>
            </w:pPr>
            <w:ins w:id="325" w:author="Knaus, Brian" w:date="2024-07-10T00:41:00Z" w16du:dateUtc="2024-07-10T07:41:00Z">
              <w:r w:rsidRPr="00AB0437">
                <w:rPr>
                  <w:color w:val="333333"/>
                  <w:rPrChange w:id="326" w:author="Knaus, Brian" w:date="2024-07-10T00:41:00Z" w16du:dateUtc="2024-07-10T07:41:00Z">
                    <w:rPr>
                      <w:rFonts w:ascii="Helvetica Neue" w:hAnsi="Helvetica Neue"/>
                      <w:color w:val="333333"/>
                      <w:sz w:val="28"/>
                      <w:szCs w:val="28"/>
                    </w:rPr>
                  </w:rPrChange>
                </w:rPr>
                <w:t>5.427</w:t>
              </w:r>
            </w:ins>
          </w:p>
        </w:tc>
      </w:tr>
      <w:tr w:rsidR="00AB0437" w14:paraId="2FDDB2F4" w14:textId="77777777" w:rsidTr="00AB0437">
        <w:trPr>
          <w:trHeight w:val="320"/>
          <w:ins w:id="327" w:author="Knaus, Brian" w:date="2024-07-09T17:56:00Z" w16du:dateUtc="2024-07-10T00:56:00Z"/>
        </w:trPr>
        <w:tc>
          <w:tcPr>
            <w:tcW w:w="1820" w:type="dxa"/>
            <w:tcBorders>
              <w:top w:val="nil"/>
              <w:left w:val="nil"/>
              <w:bottom w:val="nil"/>
              <w:right w:val="nil"/>
            </w:tcBorders>
            <w:shd w:val="clear" w:color="auto" w:fill="auto"/>
            <w:noWrap/>
            <w:vAlign w:val="bottom"/>
            <w:hideMark/>
          </w:tcPr>
          <w:p w14:paraId="1D9B8B79" w14:textId="77777777" w:rsidR="00AB0437" w:rsidRDefault="00AB0437" w:rsidP="00AB0437">
            <w:pPr>
              <w:rPr>
                <w:ins w:id="328" w:author="Knaus, Brian" w:date="2024-07-09T17:56:00Z" w16du:dateUtc="2024-07-10T00:56:00Z"/>
                <w:rFonts w:ascii="Aptos Narrow" w:hAnsi="Aptos Narrow"/>
                <w:color w:val="000000"/>
              </w:rPr>
            </w:pPr>
            <w:proofErr w:type="spellStart"/>
            <w:ins w:id="329" w:author="Knaus, Brian" w:date="2024-07-09T17:56:00Z" w16du:dateUtc="2024-07-10T00:56:00Z">
              <w:r>
                <w:rPr>
                  <w:rFonts w:ascii="Aptos Narrow" w:hAnsi="Aptos Narrow"/>
                  <w:color w:val="000000"/>
                </w:rPr>
                <w:t>SeqKit</w:t>
              </w:r>
              <w:proofErr w:type="spellEnd"/>
            </w:ins>
          </w:p>
        </w:tc>
        <w:tc>
          <w:tcPr>
            <w:tcW w:w="1257" w:type="dxa"/>
            <w:tcBorders>
              <w:top w:val="nil"/>
              <w:left w:val="nil"/>
              <w:bottom w:val="nil"/>
              <w:right w:val="nil"/>
            </w:tcBorders>
            <w:shd w:val="clear" w:color="auto" w:fill="auto"/>
            <w:noWrap/>
            <w:vAlign w:val="bottom"/>
            <w:hideMark/>
          </w:tcPr>
          <w:p w14:paraId="73427027" w14:textId="77777777" w:rsidR="00AB0437" w:rsidRDefault="00AB0437" w:rsidP="00AB0437">
            <w:pPr>
              <w:rPr>
                <w:ins w:id="330" w:author="Knaus, Brian" w:date="2024-07-09T17:56:00Z" w16du:dateUtc="2024-07-10T00:56:00Z"/>
                <w:rFonts w:ascii="Aptos Narrow" w:hAnsi="Aptos Narrow"/>
                <w:color w:val="000000"/>
              </w:rPr>
            </w:pPr>
            <w:ins w:id="331" w:author="Knaus, Brian" w:date="2024-07-09T17:56:00Z" w16du:dateUtc="2024-07-10T00:56:00Z">
              <w:r>
                <w:rPr>
                  <w:rFonts w:ascii="Aptos Narrow" w:hAnsi="Aptos Narrow"/>
                  <w:color w:val="000000"/>
                </w:rPr>
                <w:t>No</w:t>
              </w:r>
            </w:ins>
          </w:p>
        </w:tc>
        <w:tc>
          <w:tcPr>
            <w:tcW w:w="1227" w:type="dxa"/>
            <w:tcBorders>
              <w:top w:val="nil"/>
              <w:left w:val="nil"/>
              <w:bottom w:val="nil"/>
              <w:right w:val="nil"/>
            </w:tcBorders>
            <w:shd w:val="clear" w:color="auto" w:fill="auto"/>
            <w:noWrap/>
            <w:vAlign w:val="bottom"/>
            <w:hideMark/>
          </w:tcPr>
          <w:p w14:paraId="56D58825" w14:textId="44C223BB" w:rsidR="00AB0437" w:rsidRDefault="00AB0437" w:rsidP="00AB0437">
            <w:pPr>
              <w:rPr>
                <w:ins w:id="332" w:author="Knaus, Brian" w:date="2024-07-09T17:56:00Z" w16du:dateUtc="2024-07-10T00:56:00Z"/>
                <w:rFonts w:ascii="Aptos Narrow" w:hAnsi="Aptos Narrow"/>
                <w:color w:val="000000"/>
              </w:rPr>
            </w:pPr>
            <w:proofErr w:type="gramStart"/>
            <w:ins w:id="333" w:author="Knaus, Brian" w:date="2024-07-09T18:20:00Z" w16du:dateUtc="2024-07-10T01:20:00Z">
              <w:r>
                <w:rPr>
                  <w:rFonts w:ascii="Aptos Narrow" w:hAnsi="Aptos Narrow"/>
                  <w:color w:val="000000"/>
                </w:rPr>
                <w:t>F</w:t>
              </w:r>
            </w:ins>
            <w:ins w:id="334" w:author="Knaus, Brian" w:date="2024-07-09T17:56:00Z" w16du:dateUtc="2024-07-10T00:56:00Z">
              <w:r>
                <w:rPr>
                  <w:rFonts w:ascii="Aptos Narrow" w:hAnsi="Aptos Narrow"/>
                  <w:color w:val="000000"/>
                </w:rPr>
                <w:t>A</w:t>
              </w:r>
            </w:ins>
            <w:ins w:id="335" w:author="Knaus, Brian" w:date="2024-07-09T18:20:00Z" w16du:dateUtc="2024-07-10T01:20:00Z">
              <w:r>
                <w:rPr>
                  <w:rFonts w:ascii="Aptos Narrow" w:hAnsi="Aptos Narrow"/>
                  <w:color w:val="000000"/>
                </w:rPr>
                <w:t>,FQ</w:t>
              </w:r>
            </w:ins>
            <w:proofErr w:type="gramEnd"/>
          </w:p>
        </w:tc>
        <w:tc>
          <w:tcPr>
            <w:tcW w:w="764" w:type="dxa"/>
            <w:tcBorders>
              <w:top w:val="nil"/>
              <w:left w:val="nil"/>
              <w:bottom w:val="nil"/>
              <w:right w:val="nil"/>
            </w:tcBorders>
            <w:shd w:val="clear" w:color="auto" w:fill="auto"/>
            <w:noWrap/>
            <w:vAlign w:val="bottom"/>
            <w:hideMark/>
          </w:tcPr>
          <w:p w14:paraId="58D4D692" w14:textId="77777777" w:rsidR="00AB0437" w:rsidRDefault="00AB0437" w:rsidP="00AB0437">
            <w:pPr>
              <w:rPr>
                <w:ins w:id="336" w:author="Knaus, Brian" w:date="2024-07-09T17:56:00Z" w16du:dateUtc="2024-07-10T00:56:00Z"/>
                <w:rFonts w:ascii="Aptos Narrow" w:hAnsi="Aptos Narrow"/>
                <w:color w:val="000000"/>
              </w:rPr>
            </w:pPr>
            <w:ins w:id="337" w:author="Knaus, Brian" w:date="2024-07-09T17:56:00Z" w16du:dateUtc="2024-07-10T00:56:00Z">
              <w:r>
                <w:rPr>
                  <w:rFonts w:ascii="Aptos Narrow" w:hAnsi="Aptos Narrow"/>
                  <w:color w:val="000000"/>
                </w:rPr>
                <w:t>Yes</w:t>
              </w:r>
            </w:ins>
          </w:p>
        </w:tc>
        <w:tc>
          <w:tcPr>
            <w:tcW w:w="1098" w:type="dxa"/>
            <w:tcBorders>
              <w:top w:val="nil"/>
              <w:left w:val="nil"/>
              <w:bottom w:val="nil"/>
              <w:right w:val="nil"/>
            </w:tcBorders>
            <w:shd w:val="clear" w:color="auto" w:fill="auto"/>
            <w:noWrap/>
            <w:vAlign w:val="bottom"/>
            <w:hideMark/>
          </w:tcPr>
          <w:p w14:paraId="783884CA" w14:textId="77777777" w:rsidR="00AB0437" w:rsidRDefault="00AB0437" w:rsidP="00AB0437">
            <w:pPr>
              <w:rPr>
                <w:ins w:id="338" w:author="Knaus, Brian" w:date="2024-07-09T17:56:00Z" w16du:dateUtc="2024-07-10T00:56:00Z"/>
                <w:rFonts w:ascii="Aptos Narrow" w:hAnsi="Aptos Narrow"/>
                <w:color w:val="000000"/>
              </w:rPr>
            </w:pPr>
            <w:ins w:id="339" w:author="Knaus, Brian" w:date="2024-07-09T17:56:00Z" w16du:dateUtc="2024-07-10T00:56:00Z">
              <w:r>
                <w:rPr>
                  <w:rFonts w:ascii="Aptos Narrow" w:hAnsi="Aptos Narrow"/>
                  <w:color w:val="000000"/>
                </w:rPr>
                <w:t>Yes</w:t>
              </w:r>
            </w:ins>
          </w:p>
        </w:tc>
        <w:tc>
          <w:tcPr>
            <w:tcW w:w="1343" w:type="dxa"/>
            <w:tcBorders>
              <w:top w:val="nil"/>
              <w:left w:val="nil"/>
              <w:bottom w:val="nil"/>
              <w:right w:val="nil"/>
            </w:tcBorders>
            <w:shd w:val="clear" w:color="auto" w:fill="auto"/>
            <w:noWrap/>
            <w:vAlign w:val="bottom"/>
            <w:hideMark/>
          </w:tcPr>
          <w:p w14:paraId="2B4B2CD9" w14:textId="77777777" w:rsidR="00AB0437" w:rsidRDefault="00AB0437" w:rsidP="00AB0437">
            <w:pPr>
              <w:rPr>
                <w:ins w:id="340" w:author="Knaus, Brian" w:date="2024-07-09T17:56:00Z" w16du:dateUtc="2024-07-10T00:56:00Z"/>
                <w:rFonts w:ascii="Aptos Narrow" w:hAnsi="Aptos Narrow"/>
                <w:color w:val="000000"/>
              </w:rPr>
            </w:pPr>
            <w:ins w:id="341" w:author="Knaus, Brian" w:date="2024-07-09T17:56:00Z" w16du:dateUtc="2024-07-10T00:56:00Z">
              <w:r>
                <w:rPr>
                  <w:rFonts w:ascii="Aptos Narrow" w:hAnsi="Aptos Narrow"/>
                  <w:color w:val="000000"/>
                </w:rPr>
                <w:t>No</w:t>
              </w:r>
            </w:ins>
          </w:p>
        </w:tc>
        <w:tc>
          <w:tcPr>
            <w:tcW w:w="1233" w:type="dxa"/>
            <w:tcBorders>
              <w:top w:val="nil"/>
              <w:left w:val="nil"/>
              <w:bottom w:val="nil"/>
              <w:right w:val="nil"/>
            </w:tcBorders>
            <w:shd w:val="clear" w:color="auto" w:fill="auto"/>
            <w:noWrap/>
            <w:vAlign w:val="bottom"/>
            <w:hideMark/>
          </w:tcPr>
          <w:p w14:paraId="7E045739" w14:textId="77777777" w:rsidR="00AB0437" w:rsidRDefault="00AB0437" w:rsidP="00AB0437">
            <w:pPr>
              <w:rPr>
                <w:ins w:id="342" w:author="Knaus, Brian" w:date="2024-07-09T17:56:00Z" w16du:dateUtc="2024-07-10T00:56:00Z"/>
                <w:rFonts w:ascii="Aptos Narrow" w:hAnsi="Aptos Narrow"/>
                <w:color w:val="000000"/>
              </w:rPr>
            </w:pPr>
            <w:ins w:id="343" w:author="Knaus, Brian" w:date="2024-07-09T17:56:00Z" w16du:dateUtc="2024-07-10T00:56:00Z">
              <w:r>
                <w:rPr>
                  <w:rFonts w:ascii="Aptos Narrow" w:hAnsi="Aptos Narrow"/>
                  <w:color w:val="000000"/>
                </w:rPr>
                <w:t>No</w:t>
              </w:r>
            </w:ins>
          </w:p>
        </w:tc>
        <w:tc>
          <w:tcPr>
            <w:tcW w:w="1300" w:type="dxa"/>
            <w:tcBorders>
              <w:top w:val="nil"/>
              <w:left w:val="nil"/>
              <w:bottom w:val="nil"/>
              <w:right w:val="nil"/>
            </w:tcBorders>
            <w:shd w:val="clear" w:color="auto" w:fill="auto"/>
            <w:noWrap/>
            <w:vAlign w:val="bottom"/>
            <w:hideMark/>
          </w:tcPr>
          <w:p w14:paraId="0793101C" w14:textId="7449D961" w:rsidR="00AB0437" w:rsidRPr="00AB0437" w:rsidRDefault="00AB0437" w:rsidP="00AB0437">
            <w:pPr>
              <w:jc w:val="right"/>
              <w:rPr>
                <w:ins w:id="344" w:author="Knaus, Brian" w:date="2024-07-09T17:56:00Z" w16du:dateUtc="2024-07-10T00:56:00Z"/>
                <w:color w:val="000000"/>
                <w:rPrChange w:id="345" w:author="Knaus, Brian" w:date="2024-07-10T00:41:00Z" w16du:dateUtc="2024-07-10T07:41:00Z">
                  <w:rPr>
                    <w:ins w:id="346" w:author="Knaus, Brian" w:date="2024-07-09T17:56:00Z" w16du:dateUtc="2024-07-10T00:56:00Z"/>
                    <w:rFonts w:ascii="Aptos Narrow" w:hAnsi="Aptos Narrow"/>
                    <w:color w:val="000000"/>
                  </w:rPr>
                </w:rPrChange>
              </w:rPr>
            </w:pPr>
            <w:ins w:id="347" w:author="Knaus, Brian" w:date="2024-07-10T00:41:00Z" w16du:dateUtc="2024-07-10T07:41:00Z">
              <w:r w:rsidRPr="00AB0437">
                <w:rPr>
                  <w:color w:val="333333"/>
                  <w:rPrChange w:id="348" w:author="Knaus, Brian" w:date="2024-07-10T00:41:00Z" w16du:dateUtc="2024-07-10T07:41:00Z">
                    <w:rPr>
                      <w:rFonts w:ascii="Helvetica Neue" w:hAnsi="Helvetica Neue"/>
                      <w:color w:val="333333"/>
                      <w:sz w:val="28"/>
                      <w:szCs w:val="28"/>
                    </w:rPr>
                  </w:rPrChange>
                </w:rPr>
                <w:t>0.758</w:t>
              </w:r>
            </w:ins>
          </w:p>
        </w:tc>
      </w:tr>
      <w:tr w:rsidR="00AB0437" w14:paraId="153A3F82" w14:textId="77777777" w:rsidTr="00AB0437">
        <w:trPr>
          <w:trHeight w:val="320"/>
          <w:ins w:id="349" w:author="Knaus, Brian" w:date="2024-07-09T17:56:00Z" w16du:dateUtc="2024-07-10T00:56:00Z"/>
        </w:trPr>
        <w:tc>
          <w:tcPr>
            <w:tcW w:w="1820" w:type="dxa"/>
            <w:tcBorders>
              <w:top w:val="nil"/>
              <w:left w:val="nil"/>
              <w:bottom w:val="nil"/>
              <w:right w:val="nil"/>
            </w:tcBorders>
            <w:shd w:val="clear" w:color="auto" w:fill="auto"/>
            <w:noWrap/>
            <w:vAlign w:val="bottom"/>
            <w:hideMark/>
          </w:tcPr>
          <w:p w14:paraId="6726F7A1" w14:textId="77777777" w:rsidR="00AB0437" w:rsidRDefault="00AB0437" w:rsidP="00AB0437">
            <w:pPr>
              <w:rPr>
                <w:ins w:id="350" w:author="Knaus, Brian" w:date="2024-07-09T17:56:00Z" w16du:dateUtc="2024-07-10T00:56:00Z"/>
                <w:rFonts w:ascii="Aptos Narrow" w:hAnsi="Aptos Narrow"/>
                <w:color w:val="000000"/>
              </w:rPr>
            </w:pPr>
            <w:proofErr w:type="spellStart"/>
            <w:ins w:id="351" w:author="Knaus, Brian" w:date="2024-07-09T17:56:00Z" w16du:dateUtc="2024-07-10T00:56:00Z">
              <w:r>
                <w:rPr>
                  <w:rFonts w:ascii="Aptos Narrow" w:hAnsi="Aptos Narrow"/>
                  <w:color w:val="000000"/>
                </w:rPr>
                <w:t>Seqstats</w:t>
              </w:r>
              <w:proofErr w:type="spellEnd"/>
            </w:ins>
          </w:p>
        </w:tc>
        <w:tc>
          <w:tcPr>
            <w:tcW w:w="1257" w:type="dxa"/>
            <w:tcBorders>
              <w:top w:val="nil"/>
              <w:left w:val="nil"/>
              <w:bottom w:val="nil"/>
              <w:right w:val="nil"/>
            </w:tcBorders>
            <w:shd w:val="clear" w:color="auto" w:fill="auto"/>
            <w:noWrap/>
            <w:vAlign w:val="bottom"/>
            <w:hideMark/>
          </w:tcPr>
          <w:p w14:paraId="5CF6D625" w14:textId="77777777" w:rsidR="00AB0437" w:rsidRDefault="00AB0437" w:rsidP="00AB0437">
            <w:pPr>
              <w:rPr>
                <w:ins w:id="352" w:author="Knaus, Brian" w:date="2024-07-09T17:56:00Z" w16du:dateUtc="2024-07-10T00:56:00Z"/>
                <w:rFonts w:ascii="Aptos Narrow" w:hAnsi="Aptos Narrow"/>
                <w:color w:val="000000"/>
              </w:rPr>
            </w:pPr>
            <w:ins w:id="353" w:author="Knaus, Brian" w:date="2024-07-09T17:56:00Z" w16du:dateUtc="2024-07-10T00:56:00Z">
              <w:r>
                <w:rPr>
                  <w:rFonts w:ascii="Aptos Narrow" w:hAnsi="Aptos Narrow"/>
                  <w:color w:val="000000"/>
                </w:rPr>
                <w:t>Yes</w:t>
              </w:r>
            </w:ins>
          </w:p>
        </w:tc>
        <w:tc>
          <w:tcPr>
            <w:tcW w:w="1227" w:type="dxa"/>
            <w:tcBorders>
              <w:top w:val="nil"/>
              <w:left w:val="nil"/>
              <w:bottom w:val="nil"/>
              <w:right w:val="nil"/>
            </w:tcBorders>
            <w:shd w:val="clear" w:color="auto" w:fill="auto"/>
            <w:noWrap/>
            <w:vAlign w:val="bottom"/>
            <w:hideMark/>
          </w:tcPr>
          <w:p w14:paraId="0482308C" w14:textId="20147B18" w:rsidR="00AB0437" w:rsidRDefault="00AB0437" w:rsidP="00AB0437">
            <w:pPr>
              <w:rPr>
                <w:ins w:id="354" w:author="Knaus, Brian" w:date="2024-07-09T17:56:00Z" w16du:dateUtc="2024-07-10T00:56:00Z"/>
                <w:rFonts w:ascii="Aptos Narrow" w:hAnsi="Aptos Narrow"/>
                <w:color w:val="000000"/>
              </w:rPr>
            </w:pPr>
            <w:proofErr w:type="gramStart"/>
            <w:ins w:id="355" w:author="Knaus, Brian" w:date="2024-07-09T18:21:00Z" w16du:dateUtc="2024-07-10T01:21:00Z">
              <w:r>
                <w:rPr>
                  <w:rFonts w:ascii="Aptos Narrow" w:hAnsi="Aptos Narrow"/>
                  <w:color w:val="000000"/>
                </w:rPr>
                <w:t>F</w:t>
              </w:r>
            </w:ins>
            <w:ins w:id="356" w:author="Knaus, Brian" w:date="2024-07-09T17:56:00Z" w16du:dateUtc="2024-07-10T00:56:00Z">
              <w:r>
                <w:rPr>
                  <w:rFonts w:ascii="Aptos Narrow" w:hAnsi="Aptos Narrow"/>
                  <w:color w:val="000000"/>
                </w:rPr>
                <w:t>A</w:t>
              </w:r>
            </w:ins>
            <w:ins w:id="357" w:author="Knaus, Brian" w:date="2024-07-09T18:21:00Z" w16du:dateUtc="2024-07-10T01:21:00Z">
              <w:r>
                <w:rPr>
                  <w:rFonts w:ascii="Aptos Narrow" w:hAnsi="Aptos Narrow"/>
                  <w:color w:val="000000"/>
                </w:rPr>
                <w:t>,FQ</w:t>
              </w:r>
            </w:ins>
            <w:proofErr w:type="gramEnd"/>
          </w:p>
        </w:tc>
        <w:tc>
          <w:tcPr>
            <w:tcW w:w="764" w:type="dxa"/>
            <w:tcBorders>
              <w:top w:val="nil"/>
              <w:left w:val="nil"/>
              <w:bottom w:val="nil"/>
              <w:right w:val="nil"/>
            </w:tcBorders>
            <w:shd w:val="clear" w:color="auto" w:fill="auto"/>
            <w:noWrap/>
            <w:vAlign w:val="bottom"/>
            <w:hideMark/>
          </w:tcPr>
          <w:p w14:paraId="118D1BF1" w14:textId="77777777" w:rsidR="00AB0437" w:rsidRDefault="00AB0437" w:rsidP="00AB0437">
            <w:pPr>
              <w:rPr>
                <w:ins w:id="358" w:author="Knaus, Brian" w:date="2024-07-09T17:56:00Z" w16du:dateUtc="2024-07-10T00:56:00Z"/>
                <w:rFonts w:ascii="Aptos Narrow" w:hAnsi="Aptos Narrow"/>
                <w:color w:val="000000"/>
              </w:rPr>
            </w:pPr>
            <w:ins w:id="359" w:author="Knaus, Brian" w:date="2024-07-09T17:56:00Z" w16du:dateUtc="2024-07-10T00:56:00Z">
              <w:r>
                <w:rPr>
                  <w:rFonts w:ascii="Aptos Narrow" w:hAnsi="Aptos Narrow"/>
                  <w:color w:val="000000"/>
                </w:rPr>
                <w:t>Yes</w:t>
              </w:r>
            </w:ins>
          </w:p>
        </w:tc>
        <w:tc>
          <w:tcPr>
            <w:tcW w:w="1098" w:type="dxa"/>
            <w:tcBorders>
              <w:top w:val="nil"/>
              <w:left w:val="nil"/>
              <w:bottom w:val="nil"/>
              <w:right w:val="nil"/>
            </w:tcBorders>
            <w:shd w:val="clear" w:color="auto" w:fill="auto"/>
            <w:noWrap/>
            <w:vAlign w:val="bottom"/>
            <w:hideMark/>
          </w:tcPr>
          <w:p w14:paraId="6D759F0D" w14:textId="77777777" w:rsidR="00AB0437" w:rsidRDefault="00AB0437" w:rsidP="00AB0437">
            <w:pPr>
              <w:rPr>
                <w:ins w:id="360" w:author="Knaus, Brian" w:date="2024-07-09T17:56:00Z" w16du:dateUtc="2024-07-10T00:56:00Z"/>
                <w:rFonts w:ascii="Aptos Narrow" w:hAnsi="Aptos Narrow"/>
                <w:color w:val="000000"/>
              </w:rPr>
            </w:pPr>
            <w:ins w:id="361" w:author="Knaus, Brian" w:date="2024-07-09T17:56:00Z" w16du:dateUtc="2024-07-10T00:56:00Z">
              <w:r>
                <w:rPr>
                  <w:rFonts w:ascii="Aptos Narrow" w:hAnsi="Aptos Narrow"/>
                  <w:color w:val="000000"/>
                </w:rPr>
                <w:t>No</w:t>
              </w:r>
            </w:ins>
          </w:p>
        </w:tc>
        <w:tc>
          <w:tcPr>
            <w:tcW w:w="1343" w:type="dxa"/>
            <w:tcBorders>
              <w:top w:val="nil"/>
              <w:left w:val="nil"/>
              <w:bottom w:val="nil"/>
              <w:right w:val="nil"/>
            </w:tcBorders>
            <w:shd w:val="clear" w:color="auto" w:fill="auto"/>
            <w:noWrap/>
            <w:vAlign w:val="bottom"/>
            <w:hideMark/>
          </w:tcPr>
          <w:p w14:paraId="54639FE5" w14:textId="77777777" w:rsidR="00AB0437" w:rsidRDefault="00AB0437" w:rsidP="00AB0437">
            <w:pPr>
              <w:rPr>
                <w:ins w:id="362" w:author="Knaus, Brian" w:date="2024-07-09T17:56:00Z" w16du:dateUtc="2024-07-10T00:56:00Z"/>
                <w:rFonts w:ascii="Aptos Narrow" w:hAnsi="Aptos Narrow"/>
                <w:color w:val="000000"/>
              </w:rPr>
            </w:pPr>
            <w:ins w:id="363" w:author="Knaus, Brian" w:date="2024-07-09T17:56:00Z" w16du:dateUtc="2024-07-10T00:56:00Z">
              <w:r>
                <w:rPr>
                  <w:rFonts w:ascii="Aptos Narrow" w:hAnsi="Aptos Narrow"/>
                  <w:color w:val="000000"/>
                </w:rPr>
                <w:t>No</w:t>
              </w:r>
            </w:ins>
          </w:p>
        </w:tc>
        <w:tc>
          <w:tcPr>
            <w:tcW w:w="1233" w:type="dxa"/>
            <w:tcBorders>
              <w:top w:val="nil"/>
              <w:left w:val="nil"/>
              <w:bottom w:val="nil"/>
              <w:right w:val="nil"/>
            </w:tcBorders>
            <w:shd w:val="clear" w:color="auto" w:fill="auto"/>
            <w:noWrap/>
            <w:vAlign w:val="bottom"/>
            <w:hideMark/>
          </w:tcPr>
          <w:p w14:paraId="0CF9FCDF" w14:textId="77777777" w:rsidR="00AB0437" w:rsidRDefault="00AB0437" w:rsidP="00AB0437">
            <w:pPr>
              <w:rPr>
                <w:ins w:id="364" w:author="Knaus, Brian" w:date="2024-07-09T17:56:00Z" w16du:dateUtc="2024-07-10T00:56:00Z"/>
                <w:rFonts w:ascii="Aptos Narrow" w:hAnsi="Aptos Narrow"/>
                <w:color w:val="000000"/>
              </w:rPr>
            </w:pPr>
            <w:ins w:id="365" w:author="Knaus, Brian" w:date="2024-07-09T17:56:00Z" w16du:dateUtc="2024-07-10T00:56:00Z">
              <w:r>
                <w:rPr>
                  <w:rFonts w:ascii="Aptos Narrow" w:hAnsi="Aptos Narrow"/>
                  <w:color w:val="000000"/>
                </w:rPr>
                <w:t>No</w:t>
              </w:r>
            </w:ins>
          </w:p>
        </w:tc>
        <w:tc>
          <w:tcPr>
            <w:tcW w:w="1300" w:type="dxa"/>
            <w:tcBorders>
              <w:top w:val="nil"/>
              <w:left w:val="nil"/>
              <w:bottom w:val="nil"/>
              <w:right w:val="nil"/>
            </w:tcBorders>
            <w:shd w:val="clear" w:color="auto" w:fill="auto"/>
            <w:noWrap/>
            <w:vAlign w:val="bottom"/>
            <w:hideMark/>
          </w:tcPr>
          <w:p w14:paraId="6D66A0F8" w14:textId="447CA89C" w:rsidR="00AB0437" w:rsidRPr="00AB0437" w:rsidRDefault="00AB0437" w:rsidP="00AB0437">
            <w:pPr>
              <w:jc w:val="right"/>
              <w:rPr>
                <w:ins w:id="366" w:author="Knaus, Brian" w:date="2024-07-09T17:56:00Z" w16du:dateUtc="2024-07-10T00:56:00Z"/>
                <w:color w:val="000000"/>
                <w:rPrChange w:id="367" w:author="Knaus, Brian" w:date="2024-07-10T00:41:00Z" w16du:dateUtc="2024-07-10T07:41:00Z">
                  <w:rPr>
                    <w:ins w:id="368" w:author="Knaus, Brian" w:date="2024-07-09T17:56:00Z" w16du:dateUtc="2024-07-10T00:56:00Z"/>
                    <w:rFonts w:ascii="Aptos Narrow" w:hAnsi="Aptos Narrow"/>
                    <w:color w:val="000000"/>
                  </w:rPr>
                </w:rPrChange>
              </w:rPr>
            </w:pPr>
            <w:ins w:id="369" w:author="Knaus, Brian" w:date="2024-07-10T00:41:00Z" w16du:dateUtc="2024-07-10T07:41:00Z">
              <w:r w:rsidRPr="00AB0437">
                <w:rPr>
                  <w:color w:val="333333"/>
                  <w:rPrChange w:id="370" w:author="Knaus, Brian" w:date="2024-07-10T00:41:00Z" w16du:dateUtc="2024-07-10T07:41:00Z">
                    <w:rPr>
                      <w:rFonts w:ascii="Helvetica Neue" w:hAnsi="Helvetica Neue"/>
                      <w:color w:val="333333"/>
                      <w:sz w:val="28"/>
                      <w:szCs w:val="28"/>
                    </w:rPr>
                  </w:rPrChange>
                </w:rPr>
                <w:t>0.2</w:t>
              </w:r>
            </w:ins>
          </w:p>
        </w:tc>
      </w:tr>
      <w:tr w:rsidR="00AB0437" w14:paraId="215C49EC" w14:textId="77777777" w:rsidTr="00AB0437">
        <w:trPr>
          <w:trHeight w:val="320"/>
          <w:ins w:id="371" w:author="Knaus, Brian" w:date="2024-07-09T17:56:00Z" w16du:dateUtc="2024-07-10T00:56:00Z"/>
        </w:trPr>
        <w:tc>
          <w:tcPr>
            <w:tcW w:w="1820" w:type="dxa"/>
            <w:tcBorders>
              <w:top w:val="nil"/>
              <w:left w:val="nil"/>
              <w:bottom w:val="nil"/>
              <w:right w:val="nil"/>
            </w:tcBorders>
            <w:shd w:val="clear" w:color="auto" w:fill="auto"/>
            <w:noWrap/>
            <w:vAlign w:val="bottom"/>
            <w:hideMark/>
          </w:tcPr>
          <w:p w14:paraId="76A329FA" w14:textId="77777777" w:rsidR="00AB0437" w:rsidRDefault="00AB0437" w:rsidP="00AB0437">
            <w:pPr>
              <w:rPr>
                <w:ins w:id="372" w:author="Knaus, Brian" w:date="2024-07-09T17:56:00Z" w16du:dateUtc="2024-07-10T00:56:00Z"/>
                <w:rFonts w:ascii="Aptos Narrow" w:hAnsi="Aptos Narrow"/>
                <w:color w:val="000000"/>
              </w:rPr>
            </w:pPr>
            <w:ins w:id="373" w:author="Knaus, Brian" w:date="2024-07-09T17:56:00Z" w16du:dateUtc="2024-07-10T00:56:00Z">
              <w:r>
                <w:rPr>
                  <w:rFonts w:ascii="Aptos Narrow" w:hAnsi="Aptos Narrow"/>
                  <w:color w:val="000000"/>
                </w:rPr>
                <w:t>sequence-stats</w:t>
              </w:r>
            </w:ins>
          </w:p>
        </w:tc>
        <w:tc>
          <w:tcPr>
            <w:tcW w:w="1257" w:type="dxa"/>
            <w:tcBorders>
              <w:top w:val="nil"/>
              <w:left w:val="nil"/>
              <w:bottom w:val="nil"/>
              <w:right w:val="nil"/>
            </w:tcBorders>
            <w:shd w:val="clear" w:color="auto" w:fill="auto"/>
            <w:noWrap/>
            <w:vAlign w:val="bottom"/>
            <w:hideMark/>
          </w:tcPr>
          <w:p w14:paraId="6C8E4E29" w14:textId="77777777" w:rsidR="00AB0437" w:rsidRDefault="00AB0437" w:rsidP="00AB0437">
            <w:pPr>
              <w:rPr>
                <w:ins w:id="374" w:author="Knaus, Brian" w:date="2024-07-09T17:56:00Z" w16du:dateUtc="2024-07-10T00:56:00Z"/>
                <w:rFonts w:ascii="Aptos Narrow" w:hAnsi="Aptos Narrow"/>
                <w:color w:val="000000"/>
              </w:rPr>
            </w:pPr>
            <w:ins w:id="375" w:author="Knaus, Brian" w:date="2024-07-09T17:56:00Z" w16du:dateUtc="2024-07-10T00:56:00Z">
              <w:r>
                <w:rPr>
                  <w:rFonts w:ascii="Aptos Narrow" w:hAnsi="Aptos Narrow"/>
                  <w:color w:val="000000"/>
                </w:rPr>
                <w:t>No</w:t>
              </w:r>
            </w:ins>
          </w:p>
        </w:tc>
        <w:tc>
          <w:tcPr>
            <w:tcW w:w="1227" w:type="dxa"/>
            <w:tcBorders>
              <w:top w:val="nil"/>
              <w:left w:val="nil"/>
              <w:bottom w:val="nil"/>
              <w:right w:val="nil"/>
            </w:tcBorders>
            <w:shd w:val="clear" w:color="auto" w:fill="auto"/>
            <w:noWrap/>
            <w:vAlign w:val="bottom"/>
            <w:hideMark/>
          </w:tcPr>
          <w:p w14:paraId="2A595BC7" w14:textId="32FCFD68" w:rsidR="00AB0437" w:rsidRDefault="00AB0437" w:rsidP="00AB0437">
            <w:pPr>
              <w:rPr>
                <w:ins w:id="376" w:author="Knaus, Brian" w:date="2024-07-09T17:56:00Z" w16du:dateUtc="2024-07-10T00:56:00Z"/>
                <w:rFonts w:ascii="Aptos Narrow" w:hAnsi="Aptos Narrow"/>
                <w:color w:val="000000"/>
              </w:rPr>
            </w:pPr>
            <w:proofErr w:type="gramStart"/>
            <w:ins w:id="377" w:author="Knaus, Brian" w:date="2024-07-09T18:22:00Z" w16du:dateUtc="2024-07-10T01:22:00Z">
              <w:r>
                <w:rPr>
                  <w:rFonts w:ascii="Aptos Narrow" w:hAnsi="Aptos Narrow"/>
                  <w:color w:val="000000"/>
                </w:rPr>
                <w:t>F</w:t>
              </w:r>
            </w:ins>
            <w:ins w:id="378" w:author="Knaus, Brian" w:date="2024-07-09T17:56:00Z" w16du:dateUtc="2024-07-10T00:56:00Z">
              <w:r>
                <w:rPr>
                  <w:rFonts w:ascii="Aptos Narrow" w:hAnsi="Aptos Narrow"/>
                  <w:color w:val="000000"/>
                </w:rPr>
                <w:t>A</w:t>
              </w:r>
            </w:ins>
            <w:ins w:id="379" w:author="Knaus, Brian" w:date="2024-07-09T18:22:00Z" w16du:dateUtc="2024-07-10T01:22:00Z">
              <w:r>
                <w:rPr>
                  <w:rFonts w:ascii="Aptos Narrow" w:hAnsi="Aptos Narrow"/>
                  <w:color w:val="000000"/>
                </w:rPr>
                <w:t>,FQ</w:t>
              </w:r>
            </w:ins>
            <w:proofErr w:type="gramEnd"/>
          </w:p>
        </w:tc>
        <w:tc>
          <w:tcPr>
            <w:tcW w:w="764" w:type="dxa"/>
            <w:tcBorders>
              <w:top w:val="nil"/>
              <w:left w:val="nil"/>
              <w:bottom w:val="nil"/>
              <w:right w:val="nil"/>
            </w:tcBorders>
            <w:shd w:val="clear" w:color="auto" w:fill="auto"/>
            <w:noWrap/>
            <w:vAlign w:val="bottom"/>
            <w:hideMark/>
          </w:tcPr>
          <w:p w14:paraId="4122B5E3" w14:textId="77777777" w:rsidR="00AB0437" w:rsidRDefault="00AB0437" w:rsidP="00AB0437">
            <w:pPr>
              <w:rPr>
                <w:ins w:id="380" w:author="Knaus, Brian" w:date="2024-07-09T17:56:00Z" w16du:dateUtc="2024-07-10T00:56:00Z"/>
                <w:rFonts w:ascii="Aptos Narrow" w:hAnsi="Aptos Narrow"/>
                <w:color w:val="000000"/>
              </w:rPr>
            </w:pPr>
            <w:ins w:id="381" w:author="Knaus, Brian" w:date="2024-07-09T17:56:00Z" w16du:dateUtc="2024-07-10T00:56:00Z">
              <w:r>
                <w:rPr>
                  <w:rFonts w:ascii="Aptos Narrow" w:hAnsi="Aptos Narrow"/>
                  <w:color w:val="000000"/>
                </w:rPr>
                <w:t>No</w:t>
              </w:r>
            </w:ins>
          </w:p>
        </w:tc>
        <w:tc>
          <w:tcPr>
            <w:tcW w:w="1098" w:type="dxa"/>
            <w:tcBorders>
              <w:top w:val="nil"/>
              <w:left w:val="nil"/>
              <w:bottom w:val="nil"/>
              <w:right w:val="nil"/>
            </w:tcBorders>
            <w:shd w:val="clear" w:color="auto" w:fill="auto"/>
            <w:noWrap/>
            <w:vAlign w:val="bottom"/>
            <w:hideMark/>
          </w:tcPr>
          <w:p w14:paraId="6BA8A213" w14:textId="77777777" w:rsidR="00AB0437" w:rsidRDefault="00AB0437" w:rsidP="00AB0437">
            <w:pPr>
              <w:rPr>
                <w:ins w:id="382" w:author="Knaus, Brian" w:date="2024-07-09T17:56:00Z" w16du:dateUtc="2024-07-10T00:56:00Z"/>
                <w:rFonts w:ascii="Aptos Narrow" w:hAnsi="Aptos Narrow"/>
                <w:color w:val="000000"/>
              </w:rPr>
            </w:pPr>
            <w:ins w:id="383" w:author="Knaus, Brian" w:date="2024-07-09T17:56:00Z" w16du:dateUtc="2024-07-10T00:56:00Z">
              <w:r>
                <w:rPr>
                  <w:rFonts w:ascii="Aptos Narrow" w:hAnsi="Aptos Narrow"/>
                  <w:color w:val="000000"/>
                </w:rPr>
                <w:t>Yes</w:t>
              </w:r>
            </w:ins>
          </w:p>
        </w:tc>
        <w:tc>
          <w:tcPr>
            <w:tcW w:w="1343" w:type="dxa"/>
            <w:tcBorders>
              <w:top w:val="nil"/>
              <w:left w:val="nil"/>
              <w:bottom w:val="nil"/>
              <w:right w:val="nil"/>
            </w:tcBorders>
            <w:shd w:val="clear" w:color="auto" w:fill="auto"/>
            <w:noWrap/>
            <w:vAlign w:val="bottom"/>
            <w:hideMark/>
          </w:tcPr>
          <w:p w14:paraId="3F5EA039" w14:textId="77777777" w:rsidR="00AB0437" w:rsidRDefault="00AB0437" w:rsidP="00AB0437">
            <w:pPr>
              <w:rPr>
                <w:ins w:id="384" w:author="Knaus, Brian" w:date="2024-07-09T17:56:00Z" w16du:dateUtc="2024-07-10T00:56:00Z"/>
                <w:rFonts w:ascii="Aptos Narrow" w:hAnsi="Aptos Narrow"/>
                <w:color w:val="000000"/>
              </w:rPr>
            </w:pPr>
            <w:ins w:id="385" w:author="Knaus, Brian" w:date="2024-07-09T17:56:00Z" w16du:dateUtc="2024-07-10T00:56:00Z">
              <w:r>
                <w:rPr>
                  <w:rFonts w:ascii="Aptos Narrow" w:hAnsi="Aptos Narrow"/>
                  <w:color w:val="000000"/>
                </w:rPr>
                <w:t>Yes</w:t>
              </w:r>
            </w:ins>
          </w:p>
        </w:tc>
        <w:tc>
          <w:tcPr>
            <w:tcW w:w="1233" w:type="dxa"/>
            <w:tcBorders>
              <w:top w:val="nil"/>
              <w:left w:val="nil"/>
              <w:bottom w:val="nil"/>
              <w:right w:val="nil"/>
            </w:tcBorders>
            <w:shd w:val="clear" w:color="auto" w:fill="auto"/>
            <w:noWrap/>
            <w:vAlign w:val="bottom"/>
            <w:hideMark/>
          </w:tcPr>
          <w:p w14:paraId="2C358526" w14:textId="77777777" w:rsidR="00AB0437" w:rsidRDefault="00AB0437" w:rsidP="00AB0437">
            <w:pPr>
              <w:rPr>
                <w:ins w:id="386" w:author="Knaus, Brian" w:date="2024-07-09T17:56:00Z" w16du:dateUtc="2024-07-10T00:56:00Z"/>
                <w:rFonts w:ascii="Aptos Narrow" w:hAnsi="Aptos Narrow"/>
                <w:color w:val="000000"/>
              </w:rPr>
            </w:pPr>
            <w:ins w:id="387" w:author="Knaus, Brian" w:date="2024-07-09T17:56:00Z" w16du:dateUtc="2024-07-10T00:56:00Z">
              <w:r>
                <w:rPr>
                  <w:rFonts w:ascii="Aptos Narrow" w:hAnsi="Aptos Narrow"/>
                  <w:color w:val="000000"/>
                </w:rPr>
                <w:t>No</w:t>
              </w:r>
            </w:ins>
          </w:p>
        </w:tc>
        <w:tc>
          <w:tcPr>
            <w:tcW w:w="1300" w:type="dxa"/>
            <w:tcBorders>
              <w:top w:val="nil"/>
              <w:left w:val="nil"/>
              <w:bottom w:val="nil"/>
              <w:right w:val="nil"/>
            </w:tcBorders>
            <w:shd w:val="clear" w:color="auto" w:fill="auto"/>
            <w:noWrap/>
            <w:vAlign w:val="bottom"/>
            <w:hideMark/>
          </w:tcPr>
          <w:p w14:paraId="1C41BF80" w14:textId="7BED62DB" w:rsidR="00AB0437" w:rsidRPr="00AB0437" w:rsidRDefault="00AB0437" w:rsidP="00AB0437">
            <w:pPr>
              <w:jc w:val="right"/>
              <w:rPr>
                <w:ins w:id="388" w:author="Knaus, Brian" w:date="2024-07-09T17:56:00Z" w16du:dateUtc="2024-07-10T00:56:00Z"/>
                <w:color w:val="000000"/>
                <w:rPrChange w:id="389" w:author="Knaus, Brian" w:date="2024-07-10T00:41:00Z" w16du:dateUtc="2024-07-10T07:41:00Z">
                  <w:rPr>
                    <w:ins w:id="390" w:author="Knaus, Brian" w:date="2024-07-09T17:56:00Z" w16du:dateUtc="2024-07-10T00:56:00Z"/>
                    <w:rFonts w:ascii="Aptos Narrow" w:hAnsi="Aptos Narrow"/>
                    <w:color w:val="000000"/>
                  </w:rPr>
                </w:rPrChange>
              </w:rPr>
            </w:pPr>
            <w:ins w:id="391" w:author="Knaus, Brian" w:date="2024-07-10T00:41:00Z" w16du:dateUtc="2024-07-10T07:41:00Z">
              <w:r w:rsidRPr="00AB0437">
                <w:rPr>
                  <w:color w:val="333333"/>
                  <w:rPrChange w:id="392" w:author="Knaus, Brian" w:date="2024-07-10T00:41:00Z" w16du:dateUtc="2024-07-10T07:41:00Z">
                    <w:rPr>
                      <w:rFonts w:ascii="Helvetica Neue" w:hAnsi="Helvetica Neue"/>
                      <w:color w:val="333333"/>
                      <w:sz w:val="28"/>
                      <w:szCs w:val="28"/>
                    </w:rPr>
                  </w:rPrChange>
                </w:rPr>
                <w:t>40.858</w:t>
              </w:r>
            </w:ins>
          </w:p>
        </w:tc>
      </w:tr>
      <w:tr w:rsidR="00AB0437" w14:paraId="2625048E" w14:textId="77777777" w:rsidTr="00AB0437">
        <w:trPr>
          <w:trHeight w:val="320"/>
          <w:ins w:id="393" w:author="Knaus, Brian" w:date="2024-07-09T17:56:00Z" w16du:dateUtc="2024-07-10T00:56:00Z"/>
        </w:trPr>
        <w:tc>
          <w:tcPr>
            <w:tcW w:w="1820" w:type="dxa"/>
            <w:tcBorders>
              <w:top w:val="nil"/>
              <w:left w:val="nil"/>
              <w:bottom w:val="nil"/>
              <w:right w:val="nil"/>
            </w:tcBorders>
            <w:shd w:val="clear" w:color="auto" w:fill="auto"/>
            <w:noWrap/>
            <w:vAlign w:val="bottom"/>
            <w:hideMark/>
          </w:tcPr>
          <w:p w14:paraId="6C8CB3F4" w14:textId="77777777" w:rsidR="00AB0437" w:rsidRDefault="00AB0437" w:rsidP="00AB0437">
            <w:pPr>
              <w:rPr>
                <w:ins w:id="394" w:author="Knaus, Brian" w:date="2024-07-09T17:56:00Z" w16du:dateUtc="2024-07-10T00:56:00Z"/>
                <w:rFonts w:ascii="Aptos Narrow" w:hAnsi="Aptos Narrow"/>
                <w:color w:val="000000"/>
              </w:rPr>
            </w:pPr>
            <w:proofErr w:type="spellStart"/>
            <w:proofErr w:type="gramStart"/>
            <w:ins w:id="395" w:author="Knaus, Brian" w:date="2024-07-09T17:56:00Z" w16du:dateUtc="2024-07-10T00:56:00Z">
              <w:r>
                <w:rPr>
                  <w:rFonts w:ascii="Aptos Narrow" w:hAnsi="Aptos Narrow"/>
                  <w:color w:val="000000"/>
                </w:rPr>
                <w:t>nuccomp.Rmd</w:t>
              </w:r>
              <w:proofErr w:type="spellEnd"/>
              <w:proofErr w:type="gramEnd"/>
            </w:ins>
          </w:p>
        </w:tc>
        <w:tc>
          <w:tcPr>
            <w:tcW w:w="1257" w:type="dxa"/>
            <w:tcBorders>
              <w:top w:val="nil"/>
              <w:left w:val="nil"/>
              <w:bottom w:val="nil"/>
              <w:right w:val="nil"/>
            </w:tcBorders>
            <w:shd w:val="clear" w:color="auto" w:fill="auto"/>
            <w:noWrap/>
            <w:vAlign w:val="bottom"/>
            <w:hideMark/>
          </w:tcPr>
          <w:p w14:paraId="6CE093F2" w14:textId="77777777" w:rsidR="00AB0437" w:rsidRDefault="00AB0437" w:rsidP="00AB0437">
            <w:pPr>
              <w:rPr>
                <w:ins w:id="396" w:author="Knaus, Brian" w:date="2024-07-09T17:56:00Z" w16du:dateUtc="2024-07-10T00:56:00Z"/>
                <w:rFonts w:ascii="Aptos Narrow" w:hAnsi="Aptos Narrow"/>
                <w:color w:val="000000"/>
              </w:rPr>
            </w:pPr>
            <w:ins w:id="397" w:author="Knaus, Brian" w:date="2024-07-09T17:56:00Z" w16du:dateUtc="2024-07-10T00:56:00Z">
              <w:r>
                <w:rPr>
                  <w:rFonts w:ascii="Aptos Narrow" w:hAnsi="Aptos Narrow"/>
                  <w:color w:val="000000"/>
                </w:rPr>
                <w:t>No</w:t>
              </w:r>
            </w:ins>
          </w:p>
        </w:tc>
        <w:tc>
          <w:tcPr>
            <w:tcW w:w="1227" w:type="dxa"/>
            <w:tcBorders>
              <w:top w:val="nil"/>
              <w:left w:val="nil"/>
              <w:bottom w:val="nil"/>
              <w:right w:val="nil"/>
            </w:tcBorders>
            <w:shd w:val="clear" w:color="auto" w:fill="auto"/>
            <w:noWrap/>
            <w:vAlign w:val="bottom"/>
            <w:hideMark/>
          </w:tcPr>
          <w:p w14:paraId="7E9891F0" w14:textId="1DFBEB61" w:rsidR="00AB0437" w:rsidRDefault="00AB0437" w:rsidP="00AB0437">
            <w:pPr>
              <w:rPr>
                <w:ins w:id="398" w:author="Knaus, Brian" w:date="2024-07-09T17:56:00Z" w16du:dateUtc="2024-07-10T00:56:00Z"/>
                <w:rFonts w:ascii="Aptos Narrow" w:hAnsi="Aptos Narrow"/>
                <w:color w:val="000000"/>
              </w:rPr>
            </w:pPr>
            <w:proofErr w:type="gramStart"/>
            <w:ins w:id="399" w:author="Knaus, Brian" w:date="2024-07-09T18:07:00Z" w16du:dateUtc="2024-07-10T01:07:00Z">
              <w:r>
                <w:rPr>
                  <w:rFonts w:ascii="Aptos Narrow" w:hAnsi="Aptos Narrow"/>
                  <w:color w:val="000000"/>
                </w:rPr>
                <w:t>FA,FQ</w:t>
              </w:r>
            </w:ins>
            <w:proofErr w:type="gramEnd"/>
          </w:p>
        </w:tc>
        <w:tc>
          <w:tcPr>
            <w:tcW w:w="764" w:type="dxa"/>
            <w:tcBorders>
              <w:top w:val="nil"/>
              <w:left w:val="nil"/>
              <w:bottom w:val="nil"/>
              <w:right w:val="nil"/>
            </w:tcBorders>
            <w:shd w:val="clear" w:color="auto" w:fill="auto"/>
            <w:noWrap/>
            <w:vAlign w:val="bottom"/>
            <w:hideMark/>
          </w:tcPr>
          <w:p w14:paraId="3E239B19" w14:textId="77777777" w:rsidR="00AB0437" w:rsidRDefault="00AB0437" w:rsidP="00AB0437">
            <w:pPr>
              <w:rPr>
                <w:ins w:id="400" w:author="Knaus, Brian" w:date="2024-07-09T17:56:00Z" w16du:dateUtc="2024-07-10T00:56:00Z"/>
                <w:rFonts w:ascii="Aptos Narrow" w:hAnsi="Aptos Narrow"/>
                <w:color w:val="000000"/>
              </w:rPr>
            </w:pPr>
            <w:ins w:id="401" w:author="Knaus, Brian" w:date="2024-07-09T17:56:00Z" w16du:dateUtc="2024-07-10T00:56:00Z">
              <w:r>
                <w:rPr>
                  <w:rFonts w:ascii="Aptos Narrow" w:hAnsi="Aptos Narrow"/>
                  <w:color w:val="000000"/>
                </w:rPr>
                <w:t>Yes</w:t>
              </w:r>
            </w:ins>
          </w:p>
        </w:tc>
        <w:tc>
          <w:tcPr>
            <w:tcW w:w="1098" w:type="dxa"/>
            <w:tcBorders>
              <w:top w:val="nil"/>
              <w:left w:val="nil"/>
              <w:bottom w:val="nil"/>
              <w:right w:val="nil"/>
            </w:tcBorders>
            <w:shd w:val="clear" w:color="auto" w:fill="auto"/>
            <w:noWrap/>
            <w:vAlign w:val="bottom"/>
            <w:hideMark/>
          </w:tcPr>
          <w:p w14:paraId="7701F21C" w14:textId="77777777" w:rsidR="00AB0437" w:rsidRDefault="00AB0437" w:rsidP="00AB0437">
            <w:pPr>
              <w:rPr>
                <w:ins w:id="402" w:author="Knaus, Brian" w:date="2024-07-09T17:56:00Z" w16du:dateUtc="2024-07-10T00:56:00Z"/>
                <w:rFonts w:ascii="Aptos Narrow" w:hAnsi="Aptos Narrow"/>
                <w:color w:val="000000"/>
              </w:rPr>
            </w:pPr>
            <w:ins w:id="403" w:author="Knaus, Brian" w:date="2024-07-09T17:56:00Z" w16du:dateUtc="2024-07-10T00:56:00Z">
              <w:r>
                <w:rPr>
                  <w:rFonts w:ascii="Aptos Narrow" w:hAnsi="Aptos Narrow"/>
                  <w:color w:val="000000"/>
                </w:rPr>
                <w:t>Yes</w:t>
              </w:r>
            </w:ins>
          </w:p>
        </w:tc>
        <w:tc>
          <w:tcPr>
            <w:tcW w:w="1343" w:type="dxa"/>
            <w:tcBorders>
              <w:top w:val="nil"/>
              <w:left w:val="nil"/>
              <w:bottom w:val="nil"/>
              <w:right w:val="nil"/>
            </w:tcBorders>
            <w:shd w:val="clear" w:color="auto" w:fill="auto"/>
            <w:noWrap/>
            <w:vAlign w:val="bottom"/>
            <w:hideMark/>
          </w:tcPr>
          <w:p w14:paraId="20B208D2" w14:textId="77777777" w:rsidR="00AB0437" w:rsidRDefault="00AB0437" w:rsidP="00AB0437">
            <w:pPr>
              <w:rPr>
                <w:ins w:id="404" w:author="Knaus, Brian" w:date="2024-07-09T17:56:00Z" w16du:dateUtc="2024-07-10T00:56:00Z"/>
                <w:rFonts w:ascii="Aptos Narrow" w:hAnsi="Aptos Narrow"/>
                <w:color w:val="000000"/>
              </w:rPr>
            </w:pPr>
            <w:ins w:id="405" w:author="Knaus, Brian" w:date="2024-07-09T17:56:00Z" w16du:dateUtc="2024-07-10T00:56:00Z">
              <w:r>
                <w:rPr>
                  <w:rFonts w:ascii="Aptos Narrow" w:hAnsi="Aptos Narrow"/>
                  <w:color w:val="000000"/>
                </w:rPr>
                <w:t>Yes</w:t>
              </w:r>
            </w:ins>
          </w:p>
        </w:tc>
        <w:tc>
          <w:tcPr>
            <w:tcW w:w="1233" w:type="dxa"/>
            <w:tcBorders>
              <w:top w:val="nil"/>
              <w:left w:val="nil"/>
              <w:bottom w:val="nil"/>
              <w:right w:val="nil"/>
            </w:tcBorders>
            <w:shd w:val="clear" w:color="auto" w:fill="auto"/>
            <w:noWrap/>
            <w:vAlign w:val="bottom"/>
            <w:hideMark/>
          </w:tcPr>
          <w:p w14:paraId="6909224C" w14:textId="77777777" w:rsidR="00AB0437" w:rsidRDefault="00AB0437" w:rsidP="00AB0437">
            <w:pPr>
              <w:rPr>
                <w:ins w:id="406" w:author="Knaus, Brian" w:date="2024-07-09T17:56:00Z" w16du:dateUtc="2024-07-10T00:56:00Z"/>
                <w:rFonts w:ascii="Aptos Narrow" w:hAnsi="Aptos Narrow"/>
                <w:color w:val="000000"/>
              </w:rPr>
            </w:pPr>
            <w:ins w:id="407" w:author="Knaus, Brian" w:date="2024-07-09T17:56:00Z" w16du:dateUtc="2024-07-10T00:56:00Z">
              <w:r>
                <w:rPr>
                  <w:rFonts w:ascii="Aptos Narrow" w:hAnsi="Aptos Narrow"/>
                  <w:color w:val="000000"/>
                </w:rPr>
                <w:t>Yes</w:t>
              </w:r>
            </w:ins>
          </w:p>
        </w:tc>
        <w:tc>
          <w:tcPr>
            <w:tcW w:w="1300" w:type="dxa"/>
            <w:tcBorders>
              <w:top w:val="nil"/>
              <w:left w:val="nil"/>
              <w:bottom w:val="nil"/>
              <w:right w:val="nil"/>
            </w:tcBorders>
            <w:shd w:val="clear" w:color="auto" w:fill="auto"/>
            <w:noWrap/>
            <w:vAlign w:val="bottom"/>
            <w:hideMark/>
          </w:tcPr>
          <w:p w14:paraId="1E75BECA" w14:textId="74296E3D" w:rsidR="00AB0437" w:rsidRPr="00AB0437" w:rsidRDefault="00AB0437" w:rsidP="00AB0437">
            <w:pPr>
              <w:jc w:val="right"/>
              <w:rPr>
                <w:ins w:id="408" w:author="Knaus, Brian" w:date="2024-07-09T17:56:00Z" w16du:dateUtc="2024-07-10T00:56:00Z"/>
                <w:color w:val="000000"/>
                <w:rPrChange w:id="409" w:author="Knaus, Brian" w:date="2024-07-10T00:41:00Z" w16du:dateUtc="2024-07-10T07:41:00Z">
                  <w:rPr>
                    <w:ins w:id="410" w:author="Knaus, Brian" w:date="2024-07-09T17:56:00Z" w16du:dateUtc="2024-07-10T00:56:00Z"/>
                    <w:rFonts w:ascii="Aptos Narrow" w:hAnsi="Aptos Narrow"/>
                    <w:color w:val="000000"/>
                  </w:rPr>
                </w:rPrChange>
              </w:rPr>
            </w:pPr>
            <w:ins w:id="411" w:author="Knaus, Brian" w:date="2024-07-10T00:41:00Z" w16du:dateUtc="2024-07-10T07:41:00Z">
              <w:r w:rsidRPr="00AB0437">
                <w:rPr>
                  <w:color w:val="333333"/>
                  <w:rPrChange w:id="412" w:author="Knaus, Brian" w:date="2024-07-10T00:41:00Z" w16du:dateUtc="2024-07-10T07:41:00Z">
                    <w:rPr>
                      <w:rFonts w:ascii="Helvetica Neue" w:hAnsi="Helvetica Neue"/>
                      <w:color w:val="333333"/>
                      <w:sz w:val="28"/>
                      <w:szCs w:val="28"/>
                    </w:rPr>
                  </w:rPrChange>
                </w:rPr>
                <w:t>7.051</w:t>
              </w:r>
            </w:ins>
          </w:p>
        </w:tc>
      </w:tr>
      <w:tr w:rsidR="00AB0437" w14:paraId="7A4ADA61" w14:textId="77777777" w:rsidTr="00AB0437">
        <w:trPr>
          <w:trHeight w:val="320"/>
          <w:ins w:id="413" w:author="Knaus, Brian" w:date="2024-07-09T17:56:00Z" w16du:dateUtc="2024-07-10T00:56:00Z"/>
        </w:trPr>
        <w:tc>
          <w:tcPr>
            <w:tcW w:w="1820" w:type="dxa"/>
            <w:tcBorders>
              <w:top w:val="nil"/>
              <w:left w:val="nil"/>
              <w:bottom w:val="nil"/>
              <w:right w:val="nil"/>
            </w:tcBorders>
            <w:shd w:val="clear" w:color="auto" w:fill="auto"/>
            <w:noWrap/>
            <w:vAlign w:val="bottom"/>
            <w:hideMark/>
          </w:tcPr>
          <w:p w14:paraId="752C85C3" w14:textId="77777777" w:rsidR="00AB0437" w:rsidRDefault="00AB0437" w:rsidP="00AB0437">
            <w:pPr>
              <w:rPr>
                <w:ins w:id="414" w:author="Knaus, Brian" w:date="2024-07-09T17:56:00Z" w16du:dateUtc="2024-07-10T00:56:00Z"/>
                <w:rFonts w:ascii="Aptos Narrow" w:hAnsi="Aptos Narrow"/>
                <w:color w:val="000000"/>
              </w:rPr>
            </w:pPr>
            <w:proofErr w:type="spellStart"/>
            <w:ins w:id="415" w:author="Knaus, Brian" w:date="2024-07-09T17:56:00Z" w16du:dateUtc="2024-07-10T00:56:00Z">
              <w:r>
                <w:rPr>
                  <w:rFonts w:ascii="Aptos Narrow" w:hAnsi="Aptos Narrow"/>
                  <w:color w:val="000000"/>
                </w:rPr>
                <w:t>Quast_plots</w:t>
              </w:r>
              <w:proofErr w:type="spellEnd"/>
            </w:ins>
          </w:p>
        </w:tc>
        <w:tc>
          <w:tcPr>
            <w:tcW w:w="1257" w:type="dxa"/>
            <w:tcBorders>
              <w:top w:val="nil"/>
              <w:left w:val="nil"/>
              <w:bottom w:val="nil"/>
              <w:right w:val="nil"/>
            </w:tcBorders>
            <w:shd w:val="clear" w:color="auto" w:fill="auto"/>
            <w:noWrap/>
            <w:vAlign w:val="bottom"/>
            <w:hideMark/>
          </w:tcPr>
          <w:p w14:paraId="4814834C" w14:textId="77777777" w:rsidR="00AB0437" w:rsidRDefault="00AB0437" w:rsidP="00AB0437">
            <w:pPr>
              <w:rPr>
                <w:ins w:id="416" w:author="Knaus, Brian" w:date="2024-07-09T17:56:00Z" w16du:dateUtc="2024-07-10T00:56:00Z"/>
                <w:rFonts w:ascii="Aptos Narrow" w:hAnsi="Aptos Narrow"/>
                <w:color w:val="000000"/>
              </w:rPr>
            </w:pPr>
            <w:ins w:id="417" w:author="Knaus, Brian" w:date="2024-07-09T17:56:00Z" w16du:dateUtc="2024-07-10T00:56:00Z">
              <w:r>
                <w:rPr>
                  <w:rFonts w:ascii="Aptos Narrow" w:hAnsi="Aptos Narrow"/>
                  <w:color w:val="000000"/>
                </w:rPr>
                <w:t>No</w:t>
              </w:r>
            </w:ins>
          </w:p>
        </w:tc>
        <w:tc>
          <w:tcPr>
            <w:tcW w:w="1227" w:type="dxa"/>
            <w:tcBorders>
              <w:top w:val="nil"/>
              <w:left w:val="nil"/>
              <w:bottom w:val="nil"/>
              <w:right w:val="nil"/>
            </w:tcBorders>
            <w:shd w:val="clear" w:color="auto" w:fill="auto"/>
            <w:noWrap/>
            <w:vAlign w:val="bottom"/>
            <w:hideMark/>
          </w:tcPr>
          <w:p w14:paraId="55FDE562" w14:textId="4B4FD338" w:rsidR="00AB0437" w:rsidRDefault="00AB0437" w:rsidP="00AB0437">
            <w:pPr>
              <w:rPr>
                <w:ins w:id="418" w:author="Knaus, Brian" w:date="2024-07-09T17:56:00Z" w16du:dateUtc="2024-07-10T00:56:00Z"/>
                <w:rFonts w:ascii="Aptos Narrow" w:hAnsi="Aptos Narrow"/>
                <w:color w:val="000000"/>
              </w:rPr>
            </w:pPr>
            <w:ins w:id="419" w:author="Knaus, Brian" w:date="2024-07-09T18:23:00Z" w16du:dateUtc="2024-07-10T01:23:00Z">
              <w:r>
                <w:rPr>
                  <w:rFonts w:ascii="Aptos Narrow" w:hAnsi="Aptos Narrow"/>
                  <w:color w:val="000000"/>
                </w:rPr>
                <w:t>F</w:t>
              </w:r>
            </w:ins>
            <w:ins w:id="420" w:author="Knaus, Brian" w:date="2024-07-09T17:56:00Z" w16du:dateUtc="2024-07-10T00:56:00Z">
              <w:r>
                <w:rPr>
                  <w:rFonts w:ascii="Aptos Narrow" w:hAnsi="Aptos Narrow"/>
                  <w:color w:val="000000"/>
                </w:rPr>
                <w:t>A</w:t>
              </w:r>
            </w:ins>
          </w:p>
        </w:tc>
        <w:tc>
          <w:tcPr>
            <w:tcW w:w="764" w:type="dxa"/>
            <w:tcBorders>
              <w:top w:val="nil"/>
              <w:left w:val="nil"/>
              <w:bottom w:val="nil"/>
              <w:right w:val="nil"/>
            </w:tcBorders>
            <w:shd w:val="clear" w:color="auto" w:fill="auto"/>
            <w:noWrap/>
            <w:vAlign w:val="bottom"/>
            <w:hideMark/>
          </w:tcPr>
          <w:p w14:paraId="0855B43A" w14:textId="77777777" w:rsidR="00AB0437" w:rsidRDefault="00AB0437" w:rsidP="00AB0437">
            <w:pPr>
              <w:rPr>
                <w:ins w:id="421" w:author="Knaus, Brian" w:date="2024-07-09T17:56:00Z" w16du:dateUtc="2024-07-10T00:56:00Z"/>
                <w:rFonts w:ascii="Aptos Narrow" w:hAnsi="Aptos Narrow"/>
                <w:color w:val="000000"/>
              </w:rPr>
            </w:pPr>
            <w:ins w:id="422" w:author="Knaus, Brian" w:date="2024-07-09T17:56:00Z" w16du:dateUtc="2024-07-10T00:56:00Z">
              <w:r>
                <w:rPr>
                  <w:rFonts w:ascii="Aptos Narrow" w:hAnsi="Aptos Narrow"/>
                  <w:color w:val="000000"/>
                </w:rPr>
                <w:t>Yes</w:t>
              </w:r>
            </w:ins>
          </w:p>
        </w:tc>
        <w:tc>
          <w:tcPr>
            <w:tcW w:w="1098" w:type="dxa"/>
            <w:tcBorders>
              <w:top w:val="nil"/>
              <w:left w:val="nil"/>
              <w:bottom w:val="nil"/>
              <w:right w:val="nil"/>
            </w:tcBorders>
            <w:shd w:val="clear" w:color="auto" w:fill="auto"/>
            <w:noWrap/>
            <w:vAlign w:val="bottom"/>
            <w:hideMark/>
          </w:tcPr>
          <w:p w14:paraId="5AEFBD75" w14:textId="77777777" w:rsidR="00AB0437" w:rsidRDefault="00AB0437" w:rsidP="00AB0437">
            <w:pPr>
              <w:rPr>
                <w:ins w:id="423" w:author="Knaus, Brian" w:date="2024-07-09T17:56:00Z" w16du:dateUtc="2024-07-10T00:56:00Z"/>
                <w:rFonts w:ascii="Aptos Narrow" w:hAnsi="Aptos Narrow"/>
                <w:color w:val="000000"/>
              </w:rPr>
            </w:pPr>
            <w:ins w:id="424" w:author="Knaus, Brian" w:date="2024-07-09T17:56:00Z" w16du:dateUtc="2024-07-10T00:56:00Z">
              <w:r>
                <w:rPr>
                  <w:rFonts w:ascii="Aptos Narrow" w:hAnsi="Aptos Narrow"/>
                  <w:color w:val="000000"/>
                </w:rPr>
                <w:t>Yes</w:t>
              </w:r>
            </w:ins>
          </w:p>
        </w:tc>
        <w:tc>
          <w:tcPr>
            <w:tcW w:w="1343" w:type="dxa"/>
            <w:tcBorders>
              <w:top w:val="nil"/>
              <w:left w:val="nil"/>
              <w:bottom w:val="nil"/>
              <w:right w:val="nil"/>
            </w:tcBorders>
            <w:shd w:val="clear" w:color="auto" w:fill="auto"/>
            <w:noWrap/>
            <w:vAlign w:val="bottom"/>
            <w:hideMark/>
          </w:tcPr>
          <w:p w14:paraId="3A4407AC" w14:textId="77777777" w:rsidR="00AB0437" w:rsidRDefault="00AB0437" w:rsidP="00AB0437">
            <w:pPr>
              <w:rPr>
                <w:ins w:id="425" w:author="Knaus, Brian" w:date="2024-07-09T17:56:00Z" w16du:dateUtc="2024-07-10T00:56:00Z"/>
                <w:rFonts w:ascii="Aptos Narrow" w:hAnsi="Aptos Narrow"/>
                <w:color w:val="000000"/>
              </w:rPr>
            </w:pPr>
            <w:ins w:id="426" w:author="Knaus, Brian" w:date="2024-07-09T17:56:00Z" w16du:dateUtc="2024-07-10T00:56:00Z">
              <w:r>
                <w:rPr>
                  <w:rFonts w:ascii="Aptos Narrow" w:hAnsi="Aptos Narrow"/>
                  <w:color w:val="000000"/>
                </w:rPr>
                <w:t>No</w:t>
              </w:r>
            </w:ins>
          </w:p>
        </w:tc>
        <w:tc>
          <w:tcPr>
            <w:tcW w:w="1233" w:type="dxa"/>
            <w:tcBorders>
              <w:top w:val="nil"/>
              <w:left w:val="nil"/>
              <w:bottom w:val="nil"/>
              <w:right w:val="nil"/>
            </w:tcBorders>
            <w:shd w:val="clear" w:color="auto" w:fill="auto"/>
            <w:noWrap/>
            <w:vAlign w:val="bottom"/>
            <w:hideMark/>
          </w:tcPr>
          <w:p w14:paraId="5EE726FA" w14:textId="77777777" w:rsidR="00AB0437" w:rsidRDefault="00AB0437" w:rsidP="00AB0437">
            <w:pPr>
              <w:rPr>
                <w:ins w:id="427" w:author="Knaus, Brian" w:date="2024-07-09T17:56:00Z" w16du:dateUtc="2024-07-10T00:56:00Z"/>
                <w:rFonts w:ascii="Aptos Narrow" w:hAnsi="Aptos Narrow"/>
                <w:color w:val="000000"/>
              </w:rPr>
            </w:pPr>
            <w:ins w:id="428" w:author="Knaus, Brian" w:date="2024-07-09T17:56:00Z" w16du:dateUtc="2024-07-10T00:56:00Z">
              <w:r>
                <w:rPr>
                  <w:rFonts w:ascii="Aptos Narrow" w:hAnsi="Aptos Narrow"/>
                  <w:color w:val="000000"/>
                </w:rPr>
                <w:t>Yes</w:t>
              </w:r>
            </w:ins>
          </w:p>
        </w:tc>
        <w:tc>
          <w:tcPr>
            <w:tcW w:w="1300" w:type="dxa"/>
            <w:tcBorders>
              <w:top w:val="nil"/>
              <w:left w:val="nil"/>
              <w:bottom w:val="nil"/>
              <w:right w:val="nil"/>
            </w:tcBorders>
            <w:shd w:val="clear" w:color="auto" w:fill="auto"/>
            <w:noWrap/>
            <w:vAlign w:val="bottom"/>
            <w:hideMark/>
          </w:tcPr>
          <w:p w14:paraId="64CF2853" w14:textId="1871D101" w:rsidR="00AB0437" w:rsidRPr="00AB0437" w:rsidRDefault="00AB0437" w:rsidP="00AB0437">
            <w:pPr>
              <w:jc w:val="right"/>
              <w:rPr>
                <w:ins w:id="429" w:author="Knaus, Brian" w:date="2024-07-09T17:56:00Z" w16du:dateUtc="2024-07-10T00:56:00Z"/>
                <w:color w:val="000000"/>
                <w:rPrChange w:id="430" w:author="Knaus, Brian" w:date="2024-07-10T00:41:00Z" w16du:dateUtc="2024-07-10T07:41:00Z">
                  <w:rPr>
                    <w:ins w:id="431" w:author="Knaus, Brian" w:date="2024-07-09T17:56:00Z" w16du:dateUtc="2024-07-10T00:56:00Z"/>
                    <w:rFonts w:ascii="Aptos Narrow" w:hAnsi="Aptos Narrow"/>
                    <w:color w:val="000000"/>
                  </w:rPr>
                </w:rPrChange>
              </w:rPr>
            </w:pPr>
            <w:ins w:id="432" w:author="Knaus, Brian" w:date="2024-07-10T00:41:00Z" w16du:dateUtc="2024-07-10T07:41:00Z">
              <w:r w:rsidRPr="00AB0437">
                <w:rPr>
                  <w:color w:val="333333"/>
                  <w:rPrChange w:id="433" w:author="Knaus, Brian" w:date="2024-07-10T00:41:00Z" w16du:dateUtc="2024-07-10T07:41:00Z">
                    <w:rPr>
                      <w:rFonts w:ascii="Helvetica Neue" w:hAnsi="Helvetica Neue"/>
                      <w:color w:val="333333"/>
                      <w:sz w:val="28"/>
                      <w:szCs w:val="28"/>
                    </w:rPr>
                  </w:rPrChange>
                </w:rPr>
                <w:t>5.855</w:t>
              </w:r>
            </w:ins>
          </w:p>
        </w:tc>
      </w:tr>
      <w:tr w:rsidR="00AB0437" w14:paraId="022F8CD7" w14:textId="77777777" w:rsidTr="00AB0437">
        <w:trPr>
          <w:trHeight w:val="320"/>
          <w:ins w:id="434" w:author="Knaus, Brian" w:date="2024-07-09T17:56:00Z" w16du:dateUtc="2024-07-10T00:56:00Z"/>
        </w:trPr>
        <w:tc>
          <w:tcPr>
            <w:tcW w:w="1820" w:type="dxa"/>
            <w:tcBorders>
              <w:top w:val="nil"/>
              <w:left w:val="nil"/>
              <w:bottom w:val="nil"/>
              <w:right w:val="nil"/>
            </w:tcBorders>
            <w:shd w:val="clear" w:color="auto" w:fill="auto"/>
            <w:noWrap/>
            <w:vAlign w:val="bottom"/>
            <w:hideMark/>
          </w:tcPr>
          <w:p w14:paraId="24A8C076" w14:textId="77777777" w:rsidR="00AB0437" w:rsidRDefault="00AB0437" w:rsidP="00AB0437">
            <w:pPr>
              <w:rPr>
                <w:ins w:id="435" w:author="Knaus, Brian" w:date="2024-07-09T17:56:00Z" w16du:dateUtc="2024-07-10T00:56:00Z"/>
                <w:rFonts w:ascii="Aptos Narrow" w:hAnsi="Aptos Narrow"/>
                <w:color w:val="000000"/>
              </w:rPr>
            </w:pPr>
            <w:proofErr w:type="spellStart"/>
            <w:ins w:id="436" w:author="Knaus, Brian" w:date="2024-07-09T17:56:00Z" w16du:dateUtc="2024-07-10T00:56:00Z">
              <w:r>
                <w:rPr>
                  <w:rFonts w:ascii="Aptos Narrow" w:hAnsi="Aptos Narrow"/>
                  <w:color w:val="000000"/>
                </w:rPr>
                <w:t>SeqKit_watch</w:t>
              </w:r>
              <w:proofErr w:type="spellEnd"/>
            </w:ins>
          </w:p>
        </w:tc>
        <w:tc>
          <w:tcPr>
            <w:tcW w:w="1257" w:type="dxa"/>
            <w:tcBorders>
              <w:top w:val="nil"/>
              <w:left w:val="nil"/>
              <w:bottom w:val="nil"/>
              <w:right w:val="nil"/>
            </w:tcBorders>
            <w:shd w:val="clear" w:color="auto" w:fill="auto"/>
            <w:noWrap/>
            <w:vAlign w:val="bottom"/>
            <w:hideMark/>
          </w:tcPr>
          <w:p w14:paraId="78EC470E" w14:textId="77777777" w:rsidR="00AB0437" w:rsidRDefault="00AB0437" w:rsidP="00AB0437">
            <w:pPr>
              <w:rPr>
                <w:ins w:id="437" w:author="Knaus, Brian" w:date="2024-07-09T17:56:00Z" w16du:dateUtc="2024-07-10T00:56:00Z"/>
                <w:rFonts w:ascii="Aptos Narrow" w:hAnsi="Aptos Narrow"/>
                <w:color w:val="000000"/>
              </w:rPr>
            </w:pPr>
            <w:ins w:id="438" w:author="Knaus, Brian" w:date="2024-07-09T17:56:00Z" w16du:dateUtc="2024-07-10T00:56:00Z">
              <w:r>
                <w:rPr>
                  <w:rFonts w:ascii="Aptos Narrow" w:hAnsi="Aptos Narrow"/>
                  <w:color w:val="000000"/>
                </w:rPr>
                <w:t>No</w:t>
              </w:r>
            </w:ins>
          </w:p>
        </w:tc>
        <w:tc>
          <w:tcPr>
            <w:tcW w:w="1227" w:type="dxa"/>
            <w:tcBorders>
              <w:top w:val="nil"/>
              <w:left w:val="nil"/>
              <w:bottom w:val="nil"/>
              <w:right w:val="nil"/>
            </w:tcBorders>
            <w:shd w:val="clear" w:color="auto" w:fill="auto"/>
            <w:noWrap/>
            <w:vAlign w:val="bottom"/>
            <w:hideMark/>
          </w:tcPr>
          <w:p w14:paraId="1B6EDC46" w14:textId="0C03DBDE" w:rsidR="00AB0437" w:rsidRDefault="00AB0437" w:rsidP="00AB0437">
            <w:pPr>
              <w:rPr>
                <w:ins w:id="439" w:author="Knaus, Brian" w:date="2024-07-09T17:56:00Z" w16du:dateUtc="2024-07-10T00:56:00Z"/>
                <w:rFonts w:ascii="Aptos Narrow" w:hAnsi="Aptos Narrow"/>
                <w:color w:val="000000"/>
              </w:rPr>
            </w:pPr>
            <w:proofErr w:type="gramStart"/>
            <w:ins w:id="440" w:author="Knaus, Brian" w:date="2024-07-09T18:23:00Z" w16du:dateUtc="2024-07-10T01:23:00Z">
              <w:r>
                <w:rPr>
                  <w:rFonts w:ascii="Aptos Narrow" w:hAnsi="Aptos Narrow"/>
                  <w:color w:val="000000"/>
                </w:rPr>
                <w:t>F</w:t>
              </w:r>
            </w:ins>
            <w:ins w:id="441" w:author="Knaus, Brian" w:date="2024-07-09T17:56:00Z" w16du:dateUtc="2024-07-10T00:56:00Z">
              <w:r>
                <w:rPr>
                  <w:rFonts w:ascii="Aptos Narrow" w:hAnsi="Aptos Narrow"/>
                  <w:color w:val="000000"/>
                </w:rPr>
                <w:t>A</w:t>
              </w:r>
            </w:ins>
            <w:ins w:id="442" w:author="Knaus, Brian" w:date="2024-07-09T18:23:00Z" w16du:dateUtc="2024-07-10T01:23:00Z">
              <w:r>
                <w:rPr>
                  <w:rFonts w:ascii="Aptos Narrow" w:hAnsi="Aptos Narrow"/>
                  <w:color w:val="000000"/>
                </w:rPr>
                <w:t>,FQ</w:t>
              </w:r>
            </w:ins>
            <w:proofErr w:type="gramEnd"/>
          </w:p>
        </w:tc>
        <w:tc>
          <w:tcPr>
            <w:tcW w:w="764" w:type="dxa"/>
            <w:tcBorders>
              <w:top w:val="nil"/>
              <w:left w:val="nil"/>
              <w:bottom w:val="nil"/>
              <w:right w:val="nil"/>
            </w:tcBorders>
            <w:shd w:val="clear" w:color="auto" w:fill="auto"/>
            <w:noWrap/>
            <w:vAlign w:val="bottom"/>
            <w:hideMark/>
          </w:tcPr>
          <w:p w14:paraId="07052A65" w14:textId="77777777" w:rsidR="00AB0437" w:rsidRDefault="00AB0437" w:rsidP="00AB0437">
            <w:pPr>
              <w:rPr>
                <w:ins w:id="443" w:author="Knaus, Brian" w:date="2024-07-09T17:56:00Z" w16du:dateUtc="2024-07-10T00:56:00Z"/>
                <w:rFonts w:ascii="Aptos Narrow" w:hAnsi="Aptos Narrow"/>
                <w:color w:val="000000"/>
              </w:rPr>
            </w:pPr>
            <w:ins w:id="444" w:author="Knaus, Brian" w:date="2024-07-09T17:56:00Z" w16du:dateUtc="2024-07-10T00:56:00Z">
              <w:r>
                <w:rPr>
                  <w:rFonts w:ascii="Aptos Narrow" w:hAnsi="Aptos Narrow"/>
                  <w:color w:val="000000"/>
                </w:rPr>
                <w:t>Yes</w:t>
              </w:r>
            </w:ins>
          </w:p>
        </w:tc>
        <w:tc>
          <w:tcPr>
            <w:tcW w:w="1098" w:type="dxa"/>
            <w:tcBorders>
              <w:top w:val="nil"/>
              <w:left w:val="nil"/>
              <w:bottom w:val="nil"/>
              <w:right w:val="nil"/>
            </w:tcBorders>
            <w:shd w:val="clear" w:color="auto" w:fill="auto"/>
            <w:noWrap/>
            <w:vAlign w:val="bottom"/>
            <w:hideMark/>
          </w:tcPr>
          <w:p w14:paraId="6C382AAC" w14:textId="77777777" w:rsidR="00AB0437" w:rsidRDefault="00AB0437" w:rsidP="00AB0437">
            <w:pPr>
              <w:rPr>
                <w:ins w:id="445" w:author="Knaus, Brian" w:date="2024-07-09T17:56:00Z" w16du:dateUtc="2024-07-10T00:56:00Z"/>
                <w:rFonts w:ascii="Aptos Narrow" w:hAnsi="Aptos Narrow"/>
                <w:color w:val="000000"/>
              </w:rPr>
            </w:pPr>
            <w:ins w:id="446" w:author="Knaus, Brian" w:date="2024-07-09T17:56:00Z" w16du:dateUtc="2024-07-10T00:56:00Z">
              <w:r>
                <w:rPr>
                  <w:rFonts w:ascii="Aptos Narrow" w:hAnsi="Aptos Narrow"/>
                  <w:color w:val="000000"/>
                </w:rPr>
                <w:t>No</w:t>
              </w:r>
            </w:ins>
          </w:p>
        </w:tc>
        <w:tc>
          <w:tcPr>
            <w:tcW w:w="1343" w:type="dxa"/>
            <w:tcBorders>
              <w:top w:val="nil"/>
              <w:left w:val="nil"/>
              <w:bottom w:val="nil"/>
              <w:right w:val="nil"/>
            </w:tcBorders>
            <w:shd w:val="clear" w:color="auto" w:fill="auto"/>
            <w:noWrap/>
            <w:vAlign w:val="bottom"/>
            <w:hideMark/>
          </w:tcPr>
          <w:p w14:paraId="41C9FB5A" w14:textId="77777777" w:rsidR="00AB0437" w:rsidRDefault="00AB0437" w:rsidP="00AB0437">
            <w:pPr>
              <w:rPr>
                <w:ins w:id="447" w:author="Knaus, Brian" w:date="2024-07-09T17:56:00Z" w16du:dateUtc="2024-07-10T00:56:00Z"/>
                <w:rFonts w:ascii="Aptos Narrow" w:hAnsi="Aptos Narrow"/>
                <w:color w:val="000000"/>
              </w:rPr>
            </w:pPr>
            <w:ins w:id="448" w:author="Knaus, Brian" w:date="2024-07-09T17:56:00Z" w16du:dateUtc="2024-07-10T00:56:00Z">
              <w:r>
                <w:rPr>
                  <w:rFonts w:ascii="Aptos Narrow" w:hAnsi="Aptos Narrow"/>
                  <w:color w:val="000000"/>
                </w:rPr>
                <w:t>No</w:t>
              </w:r>
            </w:ins>
          </w:p>
        </w:tc>
        <w:tc>
          <w:tcPr>
            <w:tcW w:w="1233" w:type="dxa"/>
            <w:tcBorders>
              <w:top w:val="nil"/>
              <w:left w:val="nil"/>
              <w:bottom w:val="nil"/>
              <w:right w:val="nil"/>
            </w:tcBorders>
            <w:shd w:val="clear" w:color="auto" w:fill="auto"/>
            <w:noWrap/>
            <w:vAlign w:val="bottom"/>
            <w:hideMark/>
          </w:tcPr>
          <w:p w14:paraId="7CBC70B3" w14:textId="77777777" w:rsidR="00AB0437" w:rsidRDefault="00AB0437" w:rsidP="00AB0437">
            <w:pPr>
              <w:rPr>
                <w:ins w:id="449" w:author="Knaus, Brian" w:date="2024-07-09T17:56:00Z" w16du:dateUtc="2024-07-10T00:56:00Z"/>
                <w:rFonts w:ascii="Aptos Narrow" w:hAnsi="Aptos Narrow"/>
                <w:color w:val="000000"/>
              </w:rPr>
            </w:pPr>
            <w:ins w:id="450" w:author="Knaus, Brian" w:date="2024-07-09T17:56:00Z" w16du:dateUtc="2024-07-10T00:56:00Z">
              <w:r>
                <w:rPr>
                  <w:rFonts w:ascii="Aptos Narrow" w:hAnsi="Aptos Narrow"/>
                  <w:color w:val="000000"/>
                </w:rPr>
                <w:t>Yes</w:t>
              </w:r>
            </w:ins>
          </w:p>
        </w:tc>
        <w:tc>
          <w:tcPr>
            <w:tcW w:w="1300" w:type="dxa"/>
            <w:tcBorders>
              <w:top w:val="nil"/>
              <w:left w:val="nil"/>
              <w:bottom w:val="nil"/>
              <w:right w:val="nil"/>
            </w:tcBorders>
            <w:shd w:val="clear" w:color="auto" w:fill="auto"/>
            <w:noWrap/>
            <w:vAlign w:val="bottom"/>
            <w:hideMark/>
          </w:tcPr>
          <w:p w14:paraId="643C8E64" w14:textId="7E6D3B23" w:rsidR="00AB0437" w:rsidRPr="00AB0437" w:rsidRDefault="00AB0437" w:rsidP="00AB0437">
            <w:pPr>
              <w:jc w:val="right"/>
              <w:rPr>
                <w:ins w:id="451" w:author="Knaus, Brian" w:date="2024-07-09T17:56:00Z" w16du:dateUtc="2024-07-10T00:56:00Z"/>
                <w:color w:val="000000"/>
                <w:rPrChange w:id="452" w:author="Knaus, Brian" w:date="2024-07-10T00:41:00Z" w16du:dateUtc="2024-07-10T07:41:00Z">
                  <w:rPr>
                    <w:ins w:id="453" w:author="Knaus, Brian" w:date="2024-07-09T17:56:00Z" w16du:dateUtc="2024-07-10T00:56:00Z"/>
                    <w:rFonts w:ascii="Aptos Narrow" w:hAnsi="Aptos Narrow"/>
                    <w:color w:val="000000"/>
                  </w:rPr>
                </w:rPrChange>
              </w:rPr>
            </w:pPr>
            <w:ins w:id="454" w:author="Knaus, Brian" w:date="2024-07-10T00:41:00Z" w16du:dateUtc="2024-07-10T07:41:00Z">
              <w:r w:rsidRPr="00AB0437">
                <w:rPr>
                  <w:color w:val="333333"/>
                  <w:rPrChange w:id="455" w:author="Knaus, Brian" w:date="2024-07-10T00:41:00Z" w16du:dateUtc="2024-07-10T07:41:00Z">
                    <w:rPr>
                      <w:rFonts w:ascii="Helvetica Neue" w:hAnsi="Helvetica Neue"/>
                      <w:color w:val="333333"/>
                      <w:sz w:val="28"/>
                      <w:szCs w:val="28"/>
                    </w:rPr>
                  </w:rPrChange>
                </w:rPr>
                <w:t>0.763</w:t>
              </w:r>
            </w:ins>
          </w:p>
        </w:tc>
      </w:tr>
    </w:tbl>
    <w:p w14:paraId="67E448C1" w14:textId="55EBE30D" w:rsidR="00041109" w:rsidRDefault="00A46986" w:rsidP="008E0CAC">
      <w:pPr>
        <w:pStyle w:val="Bibliography"/>
        <w:rPr>
          <w:ins w:id="456" w:author="Knaus, Brian" w:date="2024-07-09T18:26:00Z" w16du:dateUtc="2024-07-10T01:26:00Z"/>
          <w:rFonts w:ascii="Helvetica Neue" w:hAnsi="Helvetica Neue"/>
          <w:color w:val="333333"/>
          <w:sz w:val="21"/>
          <w:szCs w:val="21"/>
          <w:shd w:val="clear" w:color="auto" w:fill="FFFFFF"/>
        </w:rPr>
      </w:pPr>
      <w:ins w:id="457" w:author="Knaus, Brian" w:date="2024-07-09T18:09:00Z" w16du:dateUtc="2024-07-10T01:09:00Z">
        <w:r w:rsidRPr="00A46986">
          <w:rPr>
            <w:rFonts w:ascii="Helvetica Neue" w:hAnsi="Helvetica Neue"/>
            <w:color w:val="333333"/>
            <w:sz w:val="21"/>
            <w:szCs w:val="21"/>
            <w:shd w:val="clear" w:color="auto" w:fill="FFFFFF"/>
            <w:vertAlign w:val="superscript"/>
            <w:rPrChange w:id="458" w:author="Knaus, Brian" w:date="2024-07-09T18:09:00Z" w16du:dateUtc="2024-07-10T01:09:00Z">
              <w:rPr>
                <w:rFonts w:ascii="Helvetica Neue" w:hAnsi="Helvetica Neue"/>
                <w:color w:val="333333"/>
                <w:sz w:val="21"/>
                <w:szCs w:val="21"/>
                <w:shd w:val="clear" w:color="auto" w:fill="FFFFFF"/>
              </w:rPr>
            </w:rPrChange>
          </w:rPr>
          <w:t>a</w:t>
        </w:r>
      </w:ins>
      <w:ins w:id="459" w:author="Knaus, Brian" w:date="2024-07-09T23:47:00Z" w16du:dateUtc="2024-07-10T06:47:00Z">
        <w:r w:rsidR="00EB05C4">
          <w:rPr>
            <w:rFonts w:ascii="Helvetica Neue" w:hAnsi="Helvetica Neue"/>
            <w:color w:val="333333"/>
            <w:sz w:val="21"/>
            <w:szCs w:val="21"/>
            <w:shd w:val="clear" w:color="auto" w:fill="FFFFFF"/>
            <w:vertAlign w:val="superscript"/>
          </w:rPr>
          <w:t xml:space="preserve"> </w:t>
        </w:r>
      </w:ins>
      <w:ins w:id="460" w:author="Knaus, Brian" w:date="2024-07-09T18:10:00Z" w16du:dateUtc="2024-07-10T01:10:00Z">
        <w:r>
          <w:rPr>
            <w:rFonts w:ascii="Helvetica Neue" w:hAnsi="Helvetica Neue"/>
            <w:color w:val="333333"/>
            <w:sz w:val="21"/>
            <w:szCs w:val="21"/>
            <w:shd w:val="clear" w:color="auto" w:fill="FFFFFF"/>
          </w:rPr>
          <w:t>Depends on</w:t>
        </w:r>
      </w:ins>
      <w:ins w:id="461" w:author="Knaus, Brian" w:date="2024-07-09T18:09:00Z" w16du:dateUtc="2024-07-10T01:09:00Z">
        <w:r>
          <w:rPr>
            <w:rFonts w:ascii="Helvetica Neue" w:hAnsi="Helvetica Neue"/>
            <w:color w:val="333333"/>
            <w:sz w:val="21"/>
            <w:szCs w:val="21"/>
            <w:shd w:val="clear" w:color="auto" w:fill="FFFFFF"/>
          </w:rPr>
          <w:t xml:space="preserve"> a</w:t>
        </w:r>
      </w:ins>
      <w:ins w:id="462" w:author="Knaus, Brian" w:date="2024-07-09T18:30:00Z" w16du:dateUtc="2024-07-10T01:30:00Z">
        <w:r w:rsidR="0005670F">
          <w:rPr>
            <w:rFonts w:ascii="Helvetica Neue" w:hAnsi="Helvetica Neue"/>
            <w:color w:val="333333"/>
            <w:sz w:val="21"/>
            <w:szCs w:val="21"/>
            <w:shd w:val="clear" w:color="auto" w:fill="FFFFFF"/>
          </w:rPr>
          <w:t>n</w:t>
        </w:r>
      </w:ins>
      <w:ins w:id="463" w:author="Knaus, Brian" w:date="2024-07-09T18:09:00Z" w16du:dateUtc="2024-07-10T01:09:00Z">
        <w:r>
          <w:rPr>
            <w:rFonts w:ascii="Helvetica Neue" w:hAnsi="Helvetica Neue"/>
            <w:color w:val="333333"/>
            <w:sz w:val="21"/>
            <w:szCs w:val="21"/>
            <w:shd w:val="clear" w:color="auto" w:fill="FFFFFF"/>
          </w:rPr>
          <w:t xml:space="preserve"> </w:t>
        </w:r>
      </w:ins>
      <w:ins w:id="464" w:author="Knaus, Brian" w:date="2024-07-09T18:30:00Z" w16du:dateUtc="2024-07-10T01:30:00Z">
        <w:r w:rsidR="0005670F">
          <w:rPr>
            <w:rFonts w:ascii="Helvetica Neue" w:hAnsi="Helvetica Neue"/>
            <w:color w:val="333333"/>
            <w:sz w:val="21"/>
            <w:szCs w:val="21"/>
            <w:shd w:val="clear" w:color="auto" w:fill="FFFFFF"/>
          </w:rPr>
          <w:t>independ</w:t>
        </w:r>
      </w:ins>
      <w:ins w:id="465" w:author="Knaus, Brian" w:date="2024-07-09T18:31:00Z" w16du:dateUtc="2024-07-10T01:31:00Z">
        <w:r w:rsidR="0005670F">
          <w:rPr>
            <w:rFonts w:ascii="Helvetica Neue" w:hAnsi="Helvetica Neue"/>
            <w:color w:val="333333"/>
            <w:sz w:val="21"/>
            <w:szCs w:val="21"/>
            <w:shd w:val="clear" w:color="auto" w:fill="FFFFFF"/>
          </w:rPr>
          <w:t>e</w:t>
        </w:r>
      </w:ins>
      <w:ins w:id="466" w:author="Knaus, Brian" w:date="2024-07-09T18:30:00Z" w16du:dateUtc="2024-07-10T01:30:00Z">
        <w:r w:rsidR="0005670F">
          <w:rPr>
            <w:rFonts w:ascii="Helvetica Neue" w:hAnsi="Helvetica Neue"/>
            <w:color w:val="333333"/>
            <w:sz w:val="21"/>
            <w:szCs w:val="21"/>
            <w:shd w:val="clear" w:color="auto" w:fill="FFFFFF"/>
          </w:rPr>
          <w:t>nt</w:t>
        </w:r>
      </w:ins>
      <w:ins w:id="467" w:author="Knaus, Brian" w:date="2024-07-09T18:10:00Z" w16du:dateUtc="2024-07-10T01:10:00Z">
        <w:r>
          <w:rPr>
            <w:rFonts w:ascii="Helvetica Neue" w:hAnsi="Helvetica Neue"/>
            <w:color w:val="333333"/>
            <w:sz w:val="21"/>
            <w:szCs w:val="21"/>
            <w:shd w:val="clear" w:color="auto" w:fill="FFFFFF"/>
          </w:rPr>
          <w:t xml:space="preserve"> </w:t>
        </w:r>
      </w:ins>
      <w:ins w:id="468" w:author="Knaus, Brian" w:date="2024-07-09T18:09:00Z" w16du:dateUtc="2024-07-10T01:09:00Z">
        <w:r>
          <w:rPr>
            <w:rFonts w:ascii="Helvetica Neue" w:hAnsi="Helvetica Neue"/>
            <w:color w:val="333333"/>
            <w:sz w:val="21"/>
            <w:szCs w:val="21"/>
            <w:shd w:val="clear" w:color="auto" w:fill="FFFFFF"/>
          </w:rPr>
          <w:t>compiler</w:t>
        </w:r>
      </w:ins>
      <w:ins w:id="469" w:author="Knaus, Brian" w:date="2024-07-09T18:10:00Z" w16du:dateUtc="2024-07-10T01:10:00Z">
        <w:r>
          <w:rPr>
            <w:rFonts w:ascii="Helvetica Neue" w:hAnsi="Helvetica Neue"/>
            <w:color w:val="333333"/>
            <w:sz w:val="21"/>
            <w:szCs w:val="21"/>
            <w:shd w:val="clear" w:color="auto" w:fill="FFFFFF"/>
          </w:rPr>
          <w:t>.</w:t>
        </w:r>
      </w:ins>
    </w:p>
    <w:p w14:paraId="23AD22EB" w14:textId="06DB1A6D" w:rsidR="00041109" w:rsidRDefault="00041109" w:rsidP="008E0CAC">
      <w:pPr>
        <w:pStyle w:val="Bibliography"/>
        <w:rPr>
          <w:ins w:id="470" w:author="Knaus, Brian" w:date="2024-07-09T18:10:00Z" w16du:dateUtc="2024-07-10T01:10:00Z"/>
          <w:rFonts w:ascii="Helvetica Neue" w:hAnsi="Helvetica Neue"/>
          <w:color w:val="333333"/>
          <w:sz w:val="21"/>
          <w:szCs w:val="21"/>
          <w:shd w:val="clear" w:color="auto" w:fill="FFFFFF"/>
        </w:rPr>
      </w:pPr>
      <w:ins w:id="471" w:author="Knaus, Brian" w:date="2024-07-09T18:27:00Z" w16du:dateUtc="2024-07-10T01:27:00Z">
        <w:r w:rsidRPr="00041109">
          <w:rPr>
            <w:rFonts w:ascii="Helvetica Neue" w:hAnsi="Helvetica Neue"/>
            <w:color w:val="333333"/>
            <w:sz w:val="21"/>
            <w:szCs w:val="21"/>
            <w:shd w:val="clear" w:color="auto" w:fill="FFFFFF"/>
            <w:vertAlign w:val="superscript"/>
            <w:rPrChange w:id="472" w:author="Knaus, Brian" w:date="2024-07-09T18:27:00Z" w16du:dateUtc="2024-07-10T01:27:00Z">
              <w:rPr>
                <w:rFonts w:ascii="Helvetica Neue" w:hAnsi="Helvetica Neue"/>
                <w:color w:val="333333"/>
                <w:sz w:val="21"/>
                <w:szCs w:val="21"/>
                <w:shd w:val="clear" w:color="auto" w:fill="FFFFFF"/>
              </w:rPr>
            </w:rPrChange>
          </w:rPr>
          <w:t>b</w:t>
        </w:r>
      </w:ins>
      <w:ins w:id="473" w:author="Knaus, Brian" w:date="2024-07-09T23:47:00Z" w16du:dateUtc="2024-07-10T06:47:00Z">
        <w:r w:rsidR="00EB05C4">
          <w:rPr>
            <w:rFonts w:ascii="Helvetica Neue" w:hAnsi="Helvetica Neue"/>
            <w:color w:val="333333"/>
            <w:sz w:val="21"/>
            <w:szCs w:val="21"/>
            <w:shd w:val="clear" w:color="auto" w:fill="FFFFFF"/>
            <w:vertAlign w:val="superscript"/>
          </w:rPr>
          <w:t xml:space="preserve"> </w:t>
        </w:r>
      </w:ins>
      <w:ins w:id="474" w:author="Knaus, Brian" w:date="2024-07-09T18:26:00Z" w16du:dateUtc="2024-07-10T01:26:00Z">
        <w:r>
          <w:rPr>
            <w:rFonts w:ascii="Helvetica Neue" w:hAnsi="Helvetica Neue"/>
            <w:color w:val="333333"/>
            <w:sz w:val="21"/>
            <w:szCs w:val="21"/>
            <w:shd w:val="clear" w:color="auto" w:fill="FFFFFF"/>
          </w:rPr>
          <w:t>Tabular output to file or standard out with minim</w:t>
        </w:r>
      </w:ins>
      <w:ins w:id="475" w:author="Knaus, Brian" w:date="2024-07-09T18:27:00Z" w16du:dateUtc="2024-07-10T01:27:00Z">
        <w:r>
          <w:rPr>
            <w:rFonts w:ascii="Helvetica Neue" w:hAnsi="Helvetica Neue"/>
            <w:color w:val="333333"/>
            <w:sz w:val="21"/>
            <w:szCs w:val="21"/>
            <w:shd w:val="clear" w:color="auto" w:fill="FFFFFF"/>
          </w:rPr>
          <w:t>al processing.</w:t>
        </w:r>
      </w:ins>
    </w:p>
    <w:p w14:paraId="7EAF52D3" w14:textId="70F14AA8" w:rsidR="00A46986" w:rsidRDefault="00041109" w:rsidP="008E0CAC">
      <w:pPr>
        <w:pStyle w:val="Bibliography"/>
        <w:rPr>
          <w:ins w:id="476" w:author="Knaus, Brian" w:date="2024-07-09T17:56:00Z" w16du:dateUtc="2024-07-10T00:56:00Z"/>
          <w:rFonts w:ascii="Helvetica Neue" w:hAnsi="Helvetica Neue"/>
          <w:color w:val="333333"/>
          <w:sz w:val="21"/>
          <w:szCs w:val="21"/>
          <w:shd w:val="clear" w:color="auto" w:fill="FFFFFF"/>
        </w:rPr>
      </w:pPr>
      <w:ins w:id="477" w:author="Knaus, Brian" w:date="2024-07-09T18:27:00Z" w16du:dateUtc="2024-07-10T01:27:00Z">
        <w:r>
          <w:rPr>
            <w:rFonts w:ascii="Helvetica Neue" w:hAnsi="Helvetica Neue"/>
            <w:color w:val="333333"/>
            <w:sz w:val="21"/>
            <w:szCs w:val="21"/>
            <w:shd w:val="clear" w:color="auto" w:fill="FFFFFF"/>
            <w:vertAlign w:val="superscript"/>
          </w:rPr>
          <w:t>c</w:t>
        </w:r>
      </w:ins>
      <w:ins w:id="478" w:author="Knaus, Brian" w:date="2024-07-09T23:47:00Z" w16du:dateUtc="2024-07-10T06:47:00Z">
        <w:r w:rsidR="00EB05C4">
          <w:rPr>
            <w:rFonts w:ascii="Helvetica Neue" w:hAnsi="Helvetica Neue"/>
            <w:color w:val="333333"/>
            <w:sz w:val="21"/>
            <w:szCs w:val="21"/>
            <w:shd w:val="clear" w:color="auto" w:fill="FFFFFF"/>
            <w:vertAlign w:val="superscript"/>
          </w:rPr>
          <w:t xml:space="preserve"> </w:t>
        </w:r>
      </w:ins>
      <w:ins w:id="479" w:author="Knaus, Brian" w:date="2024-07-09T23:43:00Z" w16du:dateUtc="2024-07-10T06:43:00Z">
        <w:r w:rsidR="00DF3484">
          <w:rPr>
            <w:rFonts w:ascii="Helvetica Neue" w:hAnsi="Helvetica Neue"/>
            <w:color w:val="333333"/>
            <w:sz w:val="21"/>
            <w:szCs w:val="21"/>
            <w:shd w:val="clear" w:color="auto" w:fill="FFFFFF"/>
          </w:rPr>
          <w:t>P</w:t>
        </w:r>
      </w:ins>
      <w:ins w:id="480" w:author="Knaus, Brian" w:date="2024-07-09T23:44:00Z" w16du:dateUtc="2024-07-10T06:44:00Z">
        <w:r w:rsidR="00DF3484">
          <w:rPr>
            <w:rFonts w:ascii="Helvetica Neue" w:hAnsi="Helvetica Neue"/>
            <w:color w:val="333333"/>
            <w:sz w:val="21"/>
            <w:szCs w:val="21"/>
            <w:shd w:val="clear" w:color="auto" w:fill="FFFFFF"/>
          </w:rPr>
          <w:t>rovides s</w:t>
        </w:r>
      </w:ins>
      <w:ins w:id="481" w:author="Knaus, Brian" w:date="2024-07-09T18:10:00Z" w16du:dateUtc="2024-07-10T01:10:00Z">
        <w:r w:rsidR="00A46986">
          <w:rPr>
            <w:rFonts w:ascii="Helvetica Neue" w:hAnsi="Helvetica Neue"/>
            <w:color w:val="333333"/>
            <w:sz w:val="21"/>
            <w:szCs w:val="21"/>
            <w:shd w:val="clear" w:color="auto" w:fill="FFFFFF"/>
          </w:rPr>
          <w:t>ummar</w:t>
        </w:r>
      </w:ins>
      <w:ins w:id="482" w:author="Knaus, Brian" w:date="2024-07-09T23:44:00Z" w16du:dateUtc="2024-07-10T06:44:00Z">
        <w:r w:rsidR="00DF3484">
          <w:rPr>
            <w:rFonts w:ascii="Helvetica Neue" w:hAnsi="Helvetica Neue"/>
            <w:color w:val="333333"/>
            <w:sz w:val="21"/>
            <w:szCs w:val="21"/>
            <w:shd w:val="clear" w:color="auto" w:fill="FFFFFF"/>
          </w:rPr>
          <w:t xml:space="preserve">ies of </w:t>
        </w:r>
      </w:ins>
      <w:ins w:id="483" w:author="Knaus, Brian" w:date="2024-07-09T18:10:00Z" w16du:dateUtc="2024-07-10T01:10:00Z">
        <w:r w:rsidR="00A46986">
          <w:rPr>
            <w:rFonts w:ascii="Helvetica Neue" w:hAnsi="Helvetica Neue"/>
            <w:color w:val="333333"/>
            <w:sz w:val="21"/>
            <w:szCs w:val="21"/>
            <w:shd w:val="clear" w:color="auto" w:fill="FFFFFF"/>
          </w:rPr>
          <w:t>individual sequences</w:t>
        </w:r>
      </w:ins>
      <w:ins w:id="484" w:author="Knaus, Brian" w:date="2024-07-09T18:11:00Z" w16du:dateUtc="2024-07-10T01:11:00Z">
        <w:r w:rsidR="00A46986">
          <w:rPr>
            <w:rFonts w:ascii="Helvetica Neue" w:hAnsi="Helvetica Neue"/>
            <w:color w:val="333333"/>
            <w:sz w:val="21"/>
            <w:szCs w:val="21"/>
            <w:shd w:val="clear" w:color="auto" w:fill="FFFFFF"/>
          </w:rPr>
          <w:t xml:space="preserve"> within </w:t>
        </w:r>
      </w:ins>
      <w:ins w:id="485" w:author="Knaus, Brian" w:date="2024-07-09T18:18:00Z" w16du:dateUtc="2024-07-10T01:18:00Z">
        <w:r w:rsidR="006D3F1F">
          <w:rPr>
            <w:rFonts w:ascii="Helvetica Neue" w:hAnsi="Helvetica Neue"/>
            <w:color w:val="333333"/>
            <w:sz w:val="21"/>
            <w:szCs w:val="21"/>
            <w:shd w:val="clear" w:color="auto" w:fill="FFFFFF"/>
          </w:rPr>
          <w:t>a single</w:t>
        </w:r>
      </w:ins>
      <w:ins w:id="486" w:author="Knaus, Brian" w:date="2024-07-09T18:11:00Z" w16du:dateUtc="2024-07-10T01:11:00Z">
        <w:r w:rsidR="00A46986">
          <w:rPr>
            <w:rFonts w:ascii="Helvetica Neue" w:hAnsi="Helvetica Neue"/>
            <w:color w:val="333333"/>
            <w:sz w:val="21"/>
            <w:szCs w:val="21"/>
            <w:shd w:val="clear" w:color="auto" w:fill="FFFFFF"/>
          </w:rPr>
          <w:t xml:space="preserve"> file.</w:t>
        </w:r>
      </w:ins>
    </w:p>
    <w:p w14:paraId="6AED91F7" w14:textId="77777777" w:rsidR="008E0CAC" w:rsidRDefault="008E0CAC" w:rsidP="008E0CAC">
      <w:pPr>
        <w:pStyle w:val="Bibliography"/>
        <w:rPr>
          <w:ins w:id="487" w:author="Knaus, Brian" w:date="2024-07-09T18:30:00Z" w16du:dateUtc="2024-07-10T01:30:00Z"/>
          <w:rFonts w:ascii="Helvetica Neue" w:hAnsi="Helvetica Neue"/>
          <w:color w:val="333333"/>
          <w:sz w:val="21"/>
          <w:szCs w:val="21"/>
          <w:shd w:val="clear" w:color="auto" w:fill="FFFFFF"/>
        </w:rPr>
      </w:pPr>
    </w:p>
    <w:p w14:paraId="31ADA53B" w14:textId="77777777" w:rsidR="005E533D" w:rsidRDefault="005E533D" w:rsidP="008E0CAC">
      <w:pPr>
        <w:pStyle w:val="Bibliography"/>
        <w:rPr>
          <w:ins w:id="488" w:author="Knaus, Brian" w:date="2024-07-09T18:30:00Z" w16du:dateUtc="2024-07-10T01:30:00Z"/>
          <w:rFonts w:ascii="Helvetica Neue" w:hAnsi="Helvetica Neue"/>
          <w:color w:val="333333"/>
          <w:sz w:val="21"/>
          <w:szCs w:val="21"/>
          <w:shd w:val="clear" w:color="auto" w:fill="FFFFFF"/>
        </w:rPr>
      </w:pPr>
    </w:p>
    <w:p w14:paraId="3E802F12" w14:textId="77777777" w:rsidR="005E533D" w:rsidRDefault="005E533D" w:rsidP="008E0CAC">
      <w:pPr>
        <w:pStyle w:val="Bibliography"/>
        <w:rPr>
          <w:ins w:id="489" w:author="Knaus, Brian" w:date="2024-07-09T17:56:00Z" w16du:dateUtc="2024-07-10T00:56:00Z"/>
          <w:rFonts w:ascii="Helvetica Neue" w:hAnsi="Helvetica Neue"/>
          <w:color w:val="333333"/>
          <w:sz w:val="21"/>
          <w:szCs w:val="21"/>
          <w:shd w:val="clear" w:color="auto" w:fill="FFFFFF"/>
        </w:rPr>
      </w:pPr>
    </w:p>
    <w:p w14:paraId="37059FDA" w14:textId="5964A054" w:rsidR="005E533D" w:rsidRDefault="005E533D">
      <w:pPr>
        <w:spacing w:after="0"/>
        <w:rPr>
          <w:ins w:id="490" w:author="Knaus, Brian" w:date="2024-07-09T18:30:00Z" w16du:dateUtc="2024-07-10T01:30:00Z"/>
        </w:rPr>
      </w:pPr>
      <w:ins w:id="491" w:author="Knaus, Brian" w:date="2024-07-09T18:30:00Z" w16du:dateUtc="2024-07-10T01:30:00Z">
        <w:r>
          <w:br w:type="page"/>
        </w:r>
      </w:ins>
    </w:p>
    <w:p w14:paraId="04678964" w14:textId="77777777" w:rsidR="008E0CAC" w:rsidRDefault="008E0CAC" w:rsidP="008E0CAC">
      <w:pPr>
        <w:pStyle w:val="Bibliography"/>
        <w:rPr>
          <w:ins w:id="492" w:author="Knaus, Brian" w:date="2024-07-09T17:56:00Z" w16du:dateUtc="2024-07-10T00:56:00Z"/>
        </w:rPr>
      </w:pPr>
    </w:p>
    <w:p w14:paraId="6DD2300E" w14:textId="71412D60" w:rsidR="008E0CAC" w:rsidRDefault="008E0CAC" w:rsidP="008E0CAC">
      <w:pPr>
        <w:pStyle w:val="Bibliography"/>
        <w:rPr>
          <w:ins w:id="493" w:author="Knaus, Brian" w:date="2024-07-09T17:56:00Z" w16du:dateUtc="2024-07-10T00:56:00Z"/>
        </w:rPr>
      </w:pPr>
      <w:ins w:id="494" w:author="Knaus, Brian" w:date="2024-07-09T17:56:00Z" w16du:dateUtc="2024-07-10T00:56:00Z">
        <w:r w:rsidRPr="00E9100A">
          <w:rPr>
            <w:b/>
            <w:bCs/>
          </w:rPr>
          <w:t>Table 2.</w:t>
        </w:r>
        <w:r>
          <w:t xml:space="preserve"> Ta</w:t>
        </w:r>
        <w:r w:rsidRPr="00DC4818">
          <w:t xml:space="preserve">bular summary </w:t>
        </w:r>
        <w:r w:rsidRPr="00DC4818">
          <w:rPr>
            <w:color w:val="333333"/>
            <w:shd w:val="clear" w:color="auto" w:fill="FFFFFF"/>
            <w:rPrChange w:id="495" w:author="Knaus, Brian" w:date="2024-07-09T23:19:00Z" w16du:dateUtc="2024-07-10T06:19:00Z">
              <w:rPr>
                <w:rFonts w:ascii="Helvetica Neue" w:hAnsi="Helvetica Neue"/>
                <w:color w:val="333333"/>
                <w:sz w:val="21"/>
                <w:szCs w:val="21"/>
                <w:shd w:val="clear" w:color="auto" w:fill="FFFFFF"/>
              </w:rPr>
            </w:rPrChange>
          </w:rPr>
          <w:t xml:space="preserve">of the </w:t>
        </w:r>
        <w:r w:rsidRPr="00DC4818">
          <w:t xml:space="preserve">hemp </w:t>
        </w:r>
        <w:proofErr w:type="spellStart"/>
        <w:r w:rsidRPr="00DC4818">
          <w:t>CBDRx</w:t>
        </w:r>
        <w:proofErr w:type="spellEnd"/>
        <w:r w:rsidRPr="00DC4818">
          <w:t xml:space="preserve"> (GCF_900626175.2_cs10) </w:t>
        </w:r>
        <w:r w:rsidRPr="00DC4818">
          <w:rPr>
            <w:color w:val="333333"/>
            <w:shd w:val="clear" w:color="auto" w:fill="FFFFFF"/>
            <w:rPrChange w:id="496" w:author="Knaus, Brian" w:date="2024-07-09T23:19:00Z" w16du:dateUtc="2024-07-10T06:19:00Z">
              <w:rPr>
                <w:rFonts w:ascii="Helvetica Neue" w:hAnsi="Helvetica Neue"/>
                <w:color w:val="333333"/>
                <w:sz w:val="21"/>
                <w:szCs w:val="21"/>
                <w:shd w:val="clear" w:color="auto" w:fill="FFFFFF"/>
              </w:rPr>
            </w:rPrChange>
          </w:rPr>
          <w:t>assembly</w:t>
        </w:r>
      </w:ins>
      <w:ins w:id="497" w:author="Knaus, Brian" w:date="2024-07-09T23:19:00Z" w16du:dateUtc="2024-07-10T06:19:00Z">
        <w:r w:rsidR="00DC4818" w:rsidRPr="00DC4818">
          <w:rPr>
            <w:color w:val="333333"/>
            <w:shd w:val="clear" w:color="auto" w:fill="FFFFFF"/>
            <w:rPrChange w:id="498" w:author="Knaus, Brian" w:date="2024-07-09T23:19:00Z" w16du:dateUtc="2024-07-10T06:19:00Z">
              <w:rPr>
                <w:rFonts w:ascii="Helvetica Neue" w:hAnsi="Helvetica Neue"/>
                <w:color w:val="333333"/>
                <w:sz w:val="21"/>
                <w:szCs w:val="21"/>
                <w:shd w:val="clear" w:color="auto" w:fill="FFFFFF"/>
              </w:rPr>
            </w:rPrChange>
          </w:rPr>
          <w:t xml:space="preserve"> produced by </w:t>
        </w:r>
        <w:proofErr w:type="spellStart"/>
        <w:r w:rsidR="00DC4818" w:rsidRPr="00DC4818">
          <w:rPr>
            <w:color w:val="333333"/>
            <w:shd w:val="clear" w:color="auto" w:fill="FFFFFF"/>
            <w:rPrChange w:id="499" w:author="Knaus, Brian" w:date="2024-07-09T23:19:00Z" w16du:dateUtc="2024-07-10T06:19:00Z">
              <w:rPr>
                <w:rFonts w:ascii="Helvetica Neue" w:hAnsi="Helvetica Neue"/>
                <w:color w:val="333333"/>
                <w:sz w:val="21"/>
                <w:szCs w:val="21"/>
                <w:shd w:val="clear" w:color="auto" w:fill="FFFFFF"/>
              </w:rPr>
            </w:rPrChange>
          </w:rPr>
          <w:t>nuccomp</w:t>
        </w:r>
      </w:ins>
      <w:proofErr w:type="spellEnd"/>
      <w:ins w:id="500" w:author="Knaus, Brian" w:date="2024-07-09T17:56:00Z" w16du:dateUtc="2024-07-10T00:56:00Z">
        <w:r w:rsidRPr="00DC4818">
          <w:rPr>
            <w:color w:val="333333"/>
            <w:shd w:val="clear" w:color="auto" w:fill="FFFFFF"/>
            <w:rPrChange w:id="501" w:author="Knaus, Brian" w:date="2024-07-09T23:19:00Z" w16du:dateUtc="2024-07-10T06:19:00Z">
              <w:rPr>
                <w:rFonts w:ascii="Helvetica Neue" w:hAnsi="Helvetica Neue"/>
                <w:color w:val="333333"/>
                <w:sz w:val="21"/>
                <w:szCs w:val="21"/>
                <w:shd w:val="clear" w:color="auto" w:fill="FFFFFF"/>
              </w:rPr>
            </w:rPrChange>
          </w:rPr>
          <w:t>.</w:t>
        </w:r>
      </w:ins>
    </w:p>
    <w:tbl>
      <w:tblPr>
        <w:tblW w:w="6155" w:type="dxa"/>
        <w:tblInd w:w="108" w:type="dxa"/>
        <w:tblLook w:val="04A0" w:firstRow="1" w:lastRow="0" w:firstColumn="1" w:lastColumn="0" w:noHBand="0" w:noVBand="1"/>
      </w:tblPr>
      <w:tblGrid>
        <w:gridCol w:w="4770"/>
        <w:gridCol w:w="1436"/>
      </w:tblGrid>
      <w:tr w:rsidR="008E0CAC" w:rsidRPr="00E9100A" w14:paraId="6F966AE3" w14:textId="77777777" w:rsidTr="00094A6B">
        <w:trPr>
          <w:trHeight w:val="320"/>
          <w:ins w:id="502" w:author="Knaus, Brian" w:date="2024-07-09T17:56:00Z" w16du:dateUtc="2024-07-10T00:56:00Z"/>
        </w:trPr>
        <w:tc>
          <w:tcPr>
            <w:tcW w:w="4770" w:type="dxa"/>
            <w:tcBorders>
              <w:top w:val="single" w:sz="4" w:space="0" w:color="auto"/>
              <w:left w:val="nil"/>
              <w:bottom w:val="single" w:sz="4" w:space="0" w:color="auto"/>
              <w:right w:val="nil"/>
            </w:tcBorders>
            <w:shd w:val="clear" w:color="auto" w:fill="auto"/>
            <w:noWrap/>
            <w:vAlign w:val="bottom"/>
            <w:hideMark/>
          </w:tcPr>
          <w:p w14:paraId="338A7C54" w14:textId="77777777" w:rsidR="008E0CAC" w:rsidRPr="00E9100A" w:rsidRDefault="008E0CAC" w:rsidP="00094A6B">
            <w:pPr>
              <w:rPr>
                <w:ins w:id="503" w:author="Knaus, Brian" w:date="2024-07-09T17:56:00Z" w16du:dateUtc="2024-07-10T00:56:00Z"/>
                <w:rFonts w:ascii="Aptos Narrow" w:hAnsi="Aptos Narrow"/>
                <w:b/>
                <w:bCs/>
                <w:color w:val="000000"/>
              </w:rPr>
            </w:pPr>
            <w:ins w:id="504" w:author="Knaus, Brian" w:date="2024-07-09T17:56:00Z" w16du:dateUtc="2024-07-10T00:56:00Z">
              <w:r w:rsidRPr="00E9100A">
                <w:rPr>
                  <w:rFonts w:ascii="Aptos Narrow" w:hAnsi="Aptos Narrow"/>
                  <w:b/>
                  <w:bCs/>
                  <w:color w:val="000000"/>
                </w:rPr>
                <w:t>Category</w:t>
              </w:r>
            </w:ins>
          </w:p>
        </w:tc>
        <w:tc>
          <w:tcPr>
            <w:tcW w:w="1385" w:type="dxa"/>
            <w:tcBorders>
              <w:top w:val="single" w:sz="4" w:space="0" w:color="auto"/>
              <w:left w:val="nil"/>
              <w:bottom w:val="single" w:sz="4" w:space="0" w:color="auto"/>
              <w:right w:val="nil"/>
            </w:tcBorders>
            <w:shd w:val="clear" w:color="auto" w:fill="auto"/>
            <w:noWrap/>
            <w:vAlign w:val="bottom"/>
            <w:hideMark/>
          </w:tcPr>
          <w:p w14:paraId="62D063ED" w14:textId="77777777" w:rsidR="008E0CAC" w:rsidRPr="00E9100A" w:rsidRDefault="008E0CAC" w:rsidP="00094A6B">
            <w:pPr>
              <w:rPr>
                <w:ins w:id="505" w:author="Knaus, Brian" w:date="2024-07-09T17:56:00Z" w16du:dateUtc="2024-07-10T00:56:00Z"/>
                <w:rFonts w:ascii="Aptos Narrow" w:hAnsi="Aptos Narrow"/>
                <w:b/>
                <w:bCs/>
                <w:color w:val="000000"/>
              </w:rPr>
            </w:pPr>
            <w:ins w:id="506" w:author="Knaus, Brian" w:date="2024-07-09T17:56:00Z" w16du:dateUtc="2024-07-10T00:56:00Z">
              <w:r w:rsidRPr="00E9100A">
                <w:rPr>
                  <w:rFonts w:ascii="Aptos Narrow" w:hAnsi="Aptos Narrow"/>
                  <w:b/>
                  <w:bCs/>
                  <w:color w:val="000000"/>
                </w:rPr>
                <w:t>Value</w:t>
              </w:r>
            </w:ins>
          </w:p>
        </w:tc>
      </w:tr>
      <w:tr w:rsidR="008E0CAC" w:rsidRPr="00E9100A" w14:paraId="7EA30FA4" w14:textId="77777777" w:rsidTr="00094A6B">
        <w:trPr>
          <w:trHeight w:val="320"/>
          <w:ins w:id="507" w:author="Knaus, Brian" w:date="2024-07-09T17:56:00Z" w16du:dateUtc="2024-07-10T00:56:00Z"/>
        </w:trPr>
        <w:tc>
          <w:tcPr>
            <w:tcW w:w="4770" w:type="dxa"/>
            <w:tcBorders>
              <w:top w:val="single" w:sz="4" w:space="0" w:color="auto"/>
              <w:left w:val="nil"/>
              <w:bottom w:val="nil"/>
              <w:right w:val="nil"/>
            </w:tcBorders>
            <w:shd w:val="clear" w:color="auto" w:fill="auto"/>
            <w:noWrap/>
            <w:vAlign w:val="bottom"/>
            <w:hideMark/>
          </w:tcPr>
          <w:p w14:paraId="788F86F7" w14:textId="77777777" w:rsidR="008E0CAC" w:rsidRPr="00E9100A" w:rsidRDefault="008E0CAC" w:rsidP="00094A6B">
            <w:pPr>
              <w:rPr>
                <w:ins w:id="508" w:author="Knaus, Brian" w:date="2024-07-09T17:56:00Z" w16du:dateUtc="2024-07-10T00:56:00Z"/>
                <w:rFonts w:ascii="Aptos Narrow" w:hAnsi="Aptos Narrow"/>
                <w:color w:val="000000"/>
              </w:rPr>
            </w:pPr>
            <w:ins w:id="509" w:author="Knaus, Brian" w:date="2024-07-09T17:56:00Z" w16du:dateUtc="2024-07-10T00:56:00Z">
              <w:r w:rsidRPr="00E9100A">
                <w:rPr>
                  <w:rFonts w:ascii="Aptos Narrow" w:hAnsi="Aptos Narrow"/>
                  <w:color w:val="000000"/>
                </w:rPr>
                <w:t>Total length (bp)</w:t>
              </w:r>
            </w:ins>
          </w:p>
        </w:tc>
        <w:tc>
          <w:tcPr>
            <w:tcW w:w="1385" w:type="dxa"/>
            <w:tcBorders>
              <w:top w:val="single" w:sz="4" w:space="0" w:color="auto"/>
              <w:left w:val="nil"/>
              <w:bottom w:val="nil"/>
              <w:right w:val="nil"/>
            </w:tcBorders>
            <w:shd w:val="clear" w:color="auto" w:fill="auto"/>
            <w:noWrap/>
            <w:vAlign w:val="bottom"/>
            <w:hideMark/>
          </w:tcPr>
          <w:p w14:paraId="35399F5A" w14:textId="0D262FF3" w:rsidR="008E0CAC" w:rsidRPr="00E9100A" w:rsidRDefault="008E0CAC" w:rsidP="00094A6B">
            <w:pPr>
              <w:jc w:val="right"/>
              <w:rPr>
                <w:ins w:id="510" w:author="Knaus, Brian" w:date="2024-07-09T17:56:00Z" w16du:dateUtc="2024-07-10T00:56:00Z"/>
                <w:rFonts w:ascii="Aptos Narrow" w:hAnsi="Aptos Narrow"/>
                <w:color w:val="000000"/>
              </w:rPr>
            </w:pPr>
            <w:ins w:id="511" w:author="Knaus, Brian" w:date="2024-07-09T17:56:00Z" w16du:dateUtc="2024-07-10T00:56:00Z">
              <w:r w:rsidRPr="00E9100A">
                <w:rPr>
                  <w:rFonts w:ascii="Aptos Narrow" w:hAnsi="Aptos Narrow"/>
                  <w:color w:val="000000"/>
                </w:rPr>
                <w:t>876</w:t>
              </w:r>
            </w:ins>
            <w:ins w:id="512" w:author="Knaus, Brian" w:date="2024-07-09T23:21:00Z" w16du:dateUtc="2024-07-10T06:21:00Z">
              <w:r w:rsidR="002D7C3F">
                <w:rPr>
                  <w:rFonts w:ascii="Aptos Narrow" w:hAnsi="Aptos Narrow"/>
                  <w:color w:val="000000"/>
                </w:rPr>
                <w:t>,</w:t>
              </w:r>
            </w:ins>
            <w:ins w:id="513" w:author="Knaus, Brian" w:date="2024-07-09T17:56:00Z" w16du:dateUtc="2024-07-10T00:56:00Z">
              <w:r w:rsidRPr="00E9100A">
                <w:rPr>
                  <w:rFonts w:ascii="Aptos Narrow" w:hAnsi="Aptos Narrow"/>
                  <w:color w:val="000000"/>
                </w:rPr>
                <w:t>147</w:t>
              </w:r>
            </w:ins>
            <w:ins w:id="514" w:author="Knaus, Brian" w:date="2024-07-09T23:21:00Z" w16du:dateUtc="2024-07-10T06:21:00Z">
              <w:r w:rsidR="002D7C3F">
                <w:rPr>
                  <w:rFonts w:ascii="Aptos Narrow" w:hAnsi="Aptos Narrow"/>
                  <w:color w:val="000000"/>
                </w:rPr>
                <w:t>,</w:t>
              </w:r>
            </w:ins>
            <w:ins w:id="515" w:author="Knaus, Brian" w:date="2024-07-09T17:56:00Z" w16du:dateUtc="2024-07-10T00:56:00Z">
              <w:r w:rsidRPr="00E9100A">
                <w:rPr>
                  <w:rFonts w:ascii="Aptos Narrow" w:hAnsi="Aptos Narrow"/>
                  <w:color w:val="000000"/>
                </w:rPr>
                <w:t>649</w:t>
              </w:r>
            </w:ins>
          </w:p>
        </w:tc>
      </w:tr>
      <w:tr w:rsidR="008E0CAC" w:rsidRPr="00E9100A" w14:paraId="7FE16882" w14:textId="77777777" w:rsidTr="00094A6B">
        <w:trPr>
          <w:trHeight w:val="320"/>
          <w:ins w:id="516" w:author="Knaus, Brian" w:date="2024-07-09T17:56:00Z" w16du:dateUtc="2024-07-10T00:56:00Z"/>
        </w:trPr>
        <w:tc>
          <w:tcPr>
            <w:tcW w:w="4770" w:type="dxa"/>
            <w:tcBorders>
              <w:top w:val="nil"/>
              <w:left w:val="nil"/>
              <w:bottom w:val="nil"/>
              <w:right w:val="nil"/>
            </w:tcBorders>
            <w:shd w:val="clear" w:color="auto" w:fill="auto"/>
            <w:noWrap/>
            <w:vAlign w:val="bottom"/>
            <w:hideMark/>
          </w:tcPr>
          <w:p w14:paraId="509BFF83" w14:textId="77777777" w:rsidR="008E0CAC" w:rsidRPr="00E9100A" w:rsidRDefault="008E0CAC" w:rsidP="00094A6B">
            <w:pPr>
              <w:rPr>
                <w:ins w:id="517" w:author="Knaus, Brian" w:date="2024-07-09T17:56:00Z" w16du:dateUtc="2024-07-10T00:56:00Z"/>
                <w:rFonts w:ascii="Aptos Narrow" w:hAnsi="Aptos Narrow"/>
                <w:color w:val="000000"/>
              </w:rPr>
            </w:pPr>
            <w:ins w:id="518" w:author="Knaus, Brian" w:date="2024-07-09T17:56:00Z" w16du:dateUtc="2024-07-10T00:56:00Z">
              <w:r w:rsidRPr="00E9100A">
                <w:rPr>
                  <w:rFonts w:ascii="Aptos Narrow" w:hAnsi="Aptos Narrow"/>
                  <w:color w:val="000000"/>
                </w:rPr>
                <w:t>Number of sequences (count)</w:t>
              </w:r>
            </w:ins>
          </w:p>
        </w:tc>
        <w:tc>
          <w:tcPr>
            <w:tcW w:w="1385" w:type="dxa"/>
            <w:tcBorders>
              <w:top w:val="nil"/>
              <w:left w:val="nil"/>
              <w:bottom w:val="nil"/>
              <w:right w:val="nil"/>
            </w:tcBorders>
            <w:shd w:val="clear" w:color="auto" w:fill="auto"/>
            <w:noWrap/>
            <w:vAlign w:val="bottom"/>
            <w:hideMark/>
          </w:tcPr>
          <w:p w14:paraId="0BA624E0" w14:textId="77777777" w:rsidR="008E0CAC" w:rsidRPr="00E9100A" w:rsidRDefault="008E0CAC" w:rsidP="00094A6B">
            <w:pPr>
              <w:jc w:val="right"/>
              <w:rPr>
                <w:ins w:id="519" w:author="Knaus, Brian" w:date="2024-07-09T17:56:00Z" w16du:dateUtc="2024-07-10T00:56:00Z"/>
                <w:rFonts w:ascii="Aptos Narrow" w:hAnsi="Aptos Narrow"/>
                <w:color w:val="000000"/>
              </w:rPr>
            </w:pPr>
            <w:ins w:id="520" w:author="Knaus, Brian" w:date="2024-07-09T17:56:00Z" w16du:dateUtc="2024-07-10T00:56:00Z">
              <w:r w:rsidRPr="00E9100A">
                <w:rPr>
                  <w:rFonts w:ascii="Aptos Narrow" w:hAnsi="Aptos Narrow"/>
                  <w:color w:val="000000"/>
                </w:rPr>
                <w:t>221</w:t>
              </w:r>
            </w:ins>
          </w:p>
        </w:tc>
      </w:tr>
      <w:tr w:rsidR="008E0CAC" w:rsidRPr="00E9100A" w14:paraId="07FCA21C" w14:textId="77777777" w:rsidTr="00094A6B">
        <w:trPr>
          <w:trHeight w:val="320"/>
          <w:ins w:id="521" w:author="Knaus, Brian" w:date="2024-07-09T17:56:00Z" w16du:dateUtc="2024-07-10T00:56:00Z"/>
        </w:trPr>
        <w:tc>
          <w:tcPr>
            <w:tcW w:w="4770" w:type="dxa"/>
            <w:tcBorders>
              <w:top w:val="nil"/>
              <w:left w:val="nil"/>
              <w:bottom w:val="nil"/>
              <w:right w:val="nil"/>
            </w:tcBorders>
            <w:shd w:val="clear" w:color="auto" w:fill="auto"/>
            <w:noWrap/>
            <w:vAlign w:val="bottom"/>
            <w:hideMark/>
          </w:tcPr>
          <w:p w14:paraId="057339D8" w14:textId="77777777" w:rsidR="008E0CAC" w:rsidRPr="00E9100A" w:rsidRDefault="008E0CAC" w:rsidP="00094A6B">
            <w:pPr>
              <w:rPr>
                <w:ins w:id="522" w:author="Knaus, Brian" w:date="2024-07-09T17:56:00Z" w16du:dateUtc="2024-07-10T00:56:00Z"/>
                <w:rFonts w:ascii="Aptos Narrow" w:hAnsi="Aptos Narrow"/>
                <w:color w:val="000000"/>
              </w:rPr>
            </w:pPr>
            <w:ins w:id="523" w:author="Knaus, Brian" w:date="2024-07-09T17:56:00Z" w16du:dateUtc="2024-07-10T00:56:00Z">
              <w:r w:rsidRPr="00E9100A">
                <w:rPr>
                  <w:rFonts w:ascii="Aptos Narrow" w:hAnsi="Aptos Narrow"/>
                  <w:color w:val="000000"/>
                </w:rPr>
                <w:t>N50 (bp)</w:t>
              </w:r>
            </w:ins>
          </w:p>
        </w:tc>
        <w:tc>
          <w:tcPr>
            <w:tcW w:w="1385" w:type="dxa"/>
            <w:tcBorders>
              <w:top w:val="nil"/>
              <w:left w:val="nil"/>
              <w:bottom w:val="nil"/>
              <w:right w:val="nil"/>
            </w:tcBorders>
            <w:shd w:val="clear" w:color="auto" w:fill="auto"/>
            <w:noWrap/>
            <w:vAlign w:val="bottom"/>
            <w:hideMark/>
          </w:tcPr>
          <w:p w14:paraId="307EB543" w14:textId="3D6043BC" w:rsidR="008E0CAC" w:rsidRPr="00E9100A" w:rsidRDefault="008E0CAC" w:rsidP="00094A6B">
            <w:pPr>
              <w:jc w:val="right"/>
              <w:rPr>
                <w:ins w:id="524" w:author="Knaus, Brian" w:date="2024-07-09T17:56:00Z" w16du:dateUtc="2024-07-10T00:56:00Z"/>
                <w:rFonts w:ascii="Aptos Narrow" w:hAnsi="Aptos Narrow"/>
                <w:color w:val="000000"/>
              </w:rPr>
            </w:pPr>
            <w:ins w:id="525" w:author="Knaus, Brian" w:date="2024-07-09T17:56:00Z" w16du:dateUtc="2024-07-10T00:56:00Z">
              <w:r w:rsidRPr="00E9100A">
                <w:rPr>
                  <w:rFonts w:ascii="Aptos Narrow" w:hAnsi="Aptos Narrow"/>
                  <w:color w:val="000000"/>
                </w:rPr>
                <w:t>91</w:t>
              </w:r>
            </w:ins>
            <w:ins w:id="526" w:author="Knaus, Brian" w:date="2024-07-09T23:21:00Z" w16du:dateUtc="2024-07-10T06:21:00Z">
              <w:r w:rsidR="002D7C3F">
                <w:rPr>
                  <w:rFonts w:ascii="Aptos Narrow" w:hAnsi="Aptos Narrow"/>
                  <w:color w:val="000000"/>
                </w:rPr>
                <w:t>,</w:t>
              </w:r>
            </w:ins>
            <w:ins w:id="527" w:author="Knaus, Brian" w:date="2024-07-09T17:56:00Z" w16du:dateUtc="2024-07-10T00:56:00Z">
              <w:r w:rsidRPr="00E9100A">
                <w:rPr>
                  <w:rFonts w:ascii="Aptos Narrow" w:hAnsi="Aptos Narrow"/>
                  <w:color w:val="000000"/>
                </w:rPr>
                <w:t>913</w:t>
              </w:r>
            </w:ins>
            <w:ins w:id="528" w:author="Knaus, Brian" w:date="2024-07-09T23:21:00Z" w16du:dateUtc="2024-07-10T06:21:00Z">
              <w:r w:rsidR="002D7C3F">
                <w:rPr>
                  <w:rFonts w:ascii="Aptos Narrow" w:hAnsi="Aptos Narrow"/>
                  <w:color w:val="000000"/>
                </w:rPr>
                <w:t>,</w:t>
              </w:r>
            </w:ins>
            <w:ins w:id="529" w:author="Knaus, Brian" w:date="2024-07-09T17:56:00Z" w16du:dateUtc="2024-07-10T00:56:00Z">
              <w:r w:rsidRPr="00E9100A">
                <w:rPr>
                  <w:rFonts w:ascii="Aptos Narrow" w:hAnsi="Aptos Narrow"/>
                  <w:color w:val="000000"/>
                </w:rPr>
                <w:t>879</w:t>
              </w:r>
            </w:ins>
          </w:p>
        </w:tc>
      </w:tr>
      <w:tr w:rsidR="008E0CAC" w:rsidRPr="00E9100A" w14:paraId="24D98D31" w14:textId="77777777" w:rsidTr="00094A6B">
        <w:trPr>
          <w:trHeight w:val="320"/>
          <w:ins w:id="530" w:author="Knaus, Brian" w:date="2024-07-09T17:56:00Z" w16du:dateUtc="2024-07-10T00:56:00Z"/>
        </w:trPr>
        <w:tc>
          <w:tcPr>
            <w:tcW w:w="4770" w:type="dxa"/>
            <w:tcBorders>
              <w:top w:val="nil"/>
              <w:left w:val="nil"/>
              <w:bottom w:val="nil"/>
              <w:right w:val="nil"/>
            </w:tcBorders>
            <w:shd w:val="clear" w:color="auto" w:fill="auto"/>
            <w:noWrap/>
            <w:vAlign w:val="bottom"/>
            <w:hideMark/>
          </w:tcPr>
          <w:p w14:paraId="01E3CCB0" w14:textId="77777777" w:rsidR="008E0CAC" w:rsidRPr="00E9100A" w:rsidRDefault="008E0CAC" w:rsidP="00094A6B">
            <w:pPr>
              <w:rPr>
                <w:ins w:id="531" w:author="Knaus, Brian" w:date="2024-07-09T17:56:00Z" w16du:dateUtc="2024-07-10T00:56:00Z"/>
                <w:rFonts w:ascii="Aptos Narrow" w:hAnsi="Aptos Narrow"/>
                <w:color w:val="000000"/>
              </w:rPr>
            </w:pPr>
            <w:ins w:id="532" w:author="Knaus, Brian" w:date="2024-07-09T17:56:00Z" w16du:dateUtc="2024-07-10T00:56:00Z">
              <w:r w:rsidRPr="00E9100A">
                <w:rPr>
                  <w:rFonts w:ascii="Aptos Narrow" w:hAnsi="Aptos Narrow"/>
                  <w:color w:val="000000"/>
                </w:rPr>
                <w:t>Median length (bp)</w:t>
              </w:r>
            </w:ins>
          </w:p>
        </w:tc>
        <w:tc>
          <w:tcPr>
            <w:tcW w:w="1385" w:type="dxa"/>
            <w:tcBorders>
              <w:top w:val="nil"/>
              <w:left w:val="nil"/>
              <w:bottom w:val="nil"/>
              <w:right w:val="nil"/>
            </w:tcBorders>
            <w:shd w:val="clear" w:color="auto" w:fill="auto"/>
            <w:noWrap/>
            <w:vAlign w:val="bottom"/>
            <w:hideMark/>
          </w:tcPr>
          <w:p w14:paraId="1B303E7A" w14:textId="37E9C319" w:rsidR="008E0CAC" w:rsidRPr="00E9100A" w:rsidRDefault="008E0CAC" w:rsidP="00094A6B">
            <w:pPr>
              <w:jc w:val="right"/>
              <w:rPr>
                <w:ins w:id="533" w:author="Knaus, Brian" w:date="2024-07-09T17:56:00Z" w16du:dateUtc="2024-07-10T00:56:00Z"/>
                <w:rFonts w:ascii="Aptos Narrow" w:hAnsi="Aptos Narrow"/>
                <w:color w:val="000000"/>
              </w:rPr>
            </w:pPr>
            <w:ins w:id="534" w:author="Knaus, Brian" w:date="2024-07-09T17:56:00Z" w16du:dateUtc="2024-07-10T00:56:00Z">
              <w:r w:rsidRPr="00E9100A">
                <w:rPr>
                  <w:rFonts w:ascii="Aptos Narrow" w:hAnsi="Aptos Narrow"/>
                  <w:color w:val="000000"/>
                </w:rPr>
                <w:t>47</w:t>
              </w:r>
            </w:ins>
            <w:ins w:id="535" w:author="Knaus, Brian" w:date="2024-07-09T23:21:00Z" w16du:dateUtc="2024-07-10T06:21:00Z">
              <w:r w:rsidR="002D7C3F">
                <w:rPr>
                  <w:rFonts w:ascii="Aptos Narrow" w:hAnsi="Aptos Narrow"/>
                  <w:color w:val="000000"/>
                </w:rPr>
                <w:t>,</w:t>
              </w:r>
            </w:ins>
            <w:ins w:id="536" w:author="Knaus, Brian" w:date="2024-07-09T17:56:00Z" w16du:dateUtc="2024-07-10T00:56:00Z">
              <w:r w:rsidRPr="00E9100A">
                <w:rPr>
                  <w:rFonts w:ascii="Aptos Narrow" w:hAnsi="Aptos Narrow"/>
                  <w:color w:val="000000"/>
                </w:rPr>
                <w:t>123</w:t>
              </w:r>
            </w:ins>
          </w:p>
        </w:tc>
      </w:tr>
      <w:tr w:rsidR="008E0CAC" w:rsidRPr="00E9100A" w14:paraId="3AB8BFD7" w14:textId="77777777" w:rsidTr="00094A6B">
        <w:trPr>
          <w:trHeight w:val="320"/>
          <w:ins w:id="537" w:author="Knaus, Brian" w:date="2024-07-09T17:56:00Z" w16du:dateUtc="2024-07-10T00:56:00Z"/>
        </w:trPr>
        <w:tc>
          <w:tcPr>
            <w:tcW w:w="4770" w:type="dxa"/>
            <w:tcBorders>
              <w:top w:val="nil"/>
              <w:left w:val="nil"/>
              <w:bottom w:val="nil"/>
              <w:right w:val="nil"/>
            </w:tcBorders>
            <w:shd w:val="clear" w:color="auto" w:fill="auto"/>
            <w:noWrap/>
            <w:vAlign w:val="bottom"/>
            <w:hideMark/>
          </w:tcPr>
          <w:p w14:paraId="490A4420" w14:textId="77777777" w:rsidR="008E0CAC" w:rsidRPr="00E9100A" w:rsidRDefault="008E0CAC" w:rsidP="00094A6B">
            <w:pPr>
              <w:rPr>
                <w:ins w:id="538" w:author="Knaus, Brian" w:date="2024-07-09T17:56:00Z" w16du:dateUtc="2024-07-10T00:56:00Z"/>
                <w:rFonts w:ascii="Aptos Narrow" w:hAnsi="Aptos Narrow"/>
                <w:color w:val="000000"/>
              </w:rPr>
            </w:pPr>
            <w:ins w:id="539" w:author="Knaus, Brian" w:date="2024-07-09T17:56:00Z" w16du:dateUtc="2024-07-10T00:56:00Z">
              <w:r w:rsidRPr="00E9100A">
                <w:rPr>
                  <w:rFonts w:ascii="Aptos Narrow" w:hAnsi="Aptos Narrow"/>
                  <w:color w:val="000000"/>
                </w:rPr>
                <w:t>Maximum length (bp)</w:t>
              </w:r>
            </w:ins>
          </w:p>
        </w:tc>
        <w:tc>
          <w:tcPr>
            <w:tcW w:w="1385" w:type="dxa"/>
            <w:tcBorders>
              <w:top w:val="nil"/>
              <w:left w:val="nil"/>
              <w:bottom w:val="nil"/>
              <w:right w:val="nil"/>
            </w:tcBorders>
            <w:shd w:val="clear" w:color="auto" w:fill="auto"/>
            <w:noWrap/>
            <w:vAlign w:val="bottom"/>
            <w:hideMark/>
          </w:tcPr>
          <w:p w14:paraId="29E469BA" w14:textId="297AA0CF" w:rsidR="008E0CAC" w:rsidRPr="00E9100A" w:rsidRDefault="008E0CAC" w:rsidP="00094A6B">
            <w:pPr>
              <w:jc w:val="right"/>
              <w:rPr>
                <w:ins w:id="540" w:author="Knaus, Brian" w:date="2024-07-09T17:56:00Z" w16du:dateUtc="2024-07-10T00:56:00Z"/>
                <w:rFonts w:ascii="Aptos Narrow" w:hAnsi="Aptos Narrow"/>
                <w:color w:val="000000"/>
              </w:rPr>
            </w:pPr>
            <w:ins w:id="541" w:author="Knaus, Brian" w:date="2024-07-09T17:56:00Z" w16du:dateUtc="2024-07-10T00:56:00Z">
              <w:r w:rsidRPr="00E9100A">
                <w:rPr>
                  <w:rFonts w:ascii="Aptos Narrow" w:hAnsi="Aptos Narrow"/>
                  <w:color w:val="000000"/>
                </w:rPr>
                <w:t>104</w:t>
              </w:r>
            </w:ins>
            <w:ins w:id="542" w:author="Knaus, Brian" w:date="2024-07-09T23:21:00Z" w16du:dateUtc="2024-07-10T06:21:00Z">
              <w:r w:rsidR="002D7C3F">
                <w:rPr>
                  <w:rFonts w:ascii="Aptos Narrow" w:hAnsi="Aptos Narrow"/>
                  <w:color w:val="000000"/>
                </w:rPr>
                <w:t>,</w:t>
              </w:r>
            </w:ins>
            <w:ins w:id="543" w:author="Knaus, Brian" w:date="2024-07-09T17:56:00Z" w16du:dateUtc="2024-07-10T00:56:00Z">
              <w:r w:rsidRPr="00E9100A">
                <w:rPr>
                  <w:rFonts w:ascii="Aptos Narrow" w:hAnsi="Aptos Narrow"/>
                  <w:color w:val="000000"/>
                </w:rPr>
                <w:t>987</w:t>
              </w:r>
            </w:ins>
            <w:ins w:id="544" w:author="Knaus, Brian" w:date="2024-07-09T23:21:00Z" w16du:dateUtc="2024-07-10T06:21:00Z">
              <w:r w:rsidR="002D7C3F">
                <w:rPr>
                  <w:rFonts w:ascii="Aptos Narrow" w:hAnsi="Aptos Narrow"/>
                  <w:color w:val="000000"/>
                </w:rPr>
                <w:t>,</w:t>
              </w:r>
            </w:ins>
            <w:ins w:id="545" w:author="Knaus, Brian" w:date="2024-07-09T17:56:00Z" w16du:dateUtc="2024-07-10T00:56:00Z">
              <w:r w:rsidRPr="00E9100A">
                <w:rPr>
                  <w:rFonts w:ascii="Aptos Narrow" w:hAnsi="Aptos Narrow"/>
                  <w:color w:val="000000"/>
                </w:rPr>
                <w:t>320</w:t>
              </w:r>
            </w:ins>
          </w:p>
        </w:tc>
      </w:tr>
      <w:tr w:rsidR="008E0CAC" w:rsidRPr="00E9100A" w14:paraId="6476C8EC" w14:textId="77777777" w:rsidTr="00094A6B">
        <w:trPr>
          <w:trHeight w:val="320"/>
          <w:ins w:id="546" w:author="Knaus, Brian" w:date="2024-07-09T17:56:00Z" w16du:dateUtc="2024-07-10T00:56:00Z"/>
        </w:trPr>
        <w:tc>
          <w:tcPr>
            <w:tcW w:w="4770" w:type="dxa"/>
            <w:tcBorders>
              <w:top w:val="nil"/>
              <w:left w:val="nil"/>
              <w:bottom w:val="nil"/>
              <w:right w:val="nil"/>
            </w:tcBorders>
            <w:shd w:val="clear" w:color="auto" w:fill="auto"/>
            <w:noWrap/>
            <w:vAlign w:val="bottom"/>
            <w:hideMark/>
          </w:tcPr>
          <w:p w14:paraId="5CA46894" w14:textId="77777777" w:rsidR="008E0CAC" w:rsidRPr="00E9100A" w:rsidRDefault="008E0CAC" w:rsidP="00094A6B">
            <w:pPr>
              <w:rPr>
                <w:ins w:id="547" w:author="Knaus, Brian" w:date="2024-07-09T17:56:00Z" w16du:dateUtc="2024-07-10T00:56:00Z"/>
                <w:rFonts w:ascii="Aptos Narrow" w:hAnsi="Aptos Narrow"/>
                <w:color w:val="000000"/>
              </w:rPr>
            </w:pPr>
            <w:ins w:id="548" w:author="Knaus, Brian" w:date="2024-07-09T17:56:00Z" w16du:dateUtc="2024-07-10T00:56:00Z">
              <w:r w:rsidRPr="00E9100A">
                <w:rPr>
                  <w:rFonts w:ascii="Aptos Narrow" w:hAnsi="Aptos Narrow"/>
                  <w:color w:val="000000"/>
                </w:rPr>
                <w:t>Tenth longest sequence (bp)</w:t>
              </w:r>
            </w:ins>
          </w:p>
        </w:tc>
        <w:tc>
          <w:tcPr>
            <w:tcW w:w="1385" w:type="dxa"/>
            <w:tcBorders>
              <w:top w:val="nil"/>
              <w:left w:val="nil"/>
              <w:bottom w:val="nil"/>
              <w:right w:val="nil"/>
            </w:tcBorders>
            <w:shd w:val="clear" w:color="auto" w:fill="auto"/>
            <w:noWrap/>
            <w:vAlign w:val="bottom"/>
            <w:hideMark/>
          </w:tcPr>
          <w:p w14:paraId="2A4CEEED" w14:textId="7CF20EC3" w:rsidR="008E0CAC" w:rsidRPr="00E9100A" w:rsidRDefault="008E0CAC" w:rsidP="00094A6B">
            <w:pPr>
              <w:jc w:val="right"/>
              <w:rPr>
                <w:ins w:id="549" w:author="Knaus, Brian" w:date="2024-07-09T17:56:00Z" w16du:dateUtc="2024-07-10T00:56:00Z"/>
                <w:rFonts w:ascii="Aptos Narrow" w:hAnsi="Aptos Narrow"/>
                <w:color w:val="000000"/>
              </w:rPr>
            </w:pPr>
            <w:ins w:id="550" w:author="Knaus, Brian" w:date="2024-07-09T17:56:00Z" w16du:dateUtc="2024-07-10T00:56:00Z">
              <w:r w:rsidRPr="00E9100A">
                <w:rPr>
                  <w:rFonts w:ascii="Aptos Narrow" w:hAnsi="Aptos Narrow"/>
                  <w:color w:val="000000"/>
                </w:rPr>
                <w:t>61</w:t>
              </w:r>
            </w:ins>
            <w:ins w:id="551" w:author="Knaus, Brian" w:date="2024-07-09T23:21:00Z" w16du:dateUtc="2024-07-10T06:21:00Z">
              <w:r w:rsidR="002D7C3F">
                <w:rPr>
                  <w:rFonts w:ascii="Aptos Narrow" w:hAnsi="Aptos Narrow"/>
                  <w:color w:val="000000"/>
                </w:rPr>
                <w:t>,</w:t>
              </w:r>
            </w:ins>
            <w:ins w:id="552" w:author="Knaus, Brian" w:date="2024-07-09T17:56:00Z" w16du:dateUtc="2024-07-10T00:56:00Z">
              <w:r w:rsidRPr="00E9100A">
                <w:rPr>
                  <w:rFonts w:ascii="Aptos Narrow" w:hAnsi="Aptos Narrow"/>
                  <w:color w:val="000000"/>
                </w:rPr>
                <w:t>561</w:t>
              </w:r>
            </w:ins>
            <w:ins w:id="553" w:author="Knaus, Brian" w:date="2024-07-09T23:21:00Z" w16du:dateUtc="2024-07-10T06:21:00Z">
              <w:r w:rsidR="002D7C3F">
                <w:rPr>
                  <w:rFonts w:ascii="Aptos Narrow" w:hAnsi="Aptos Narrow"/>
                  <w:color w:val="000000"/>
                </w:rPr>
                <w:t>,</w:t>
              </w:r>
            </w:ins>
            <w:ins w:id="554" w:author="Knaus, Brian" w:date="2024-07-09T17:56:00Z" w16du:dateUtc="2024-07-10T00:56:00Z">
              <w:r w:rsidRPr="00E9100A">
                <w:rPr>
                  <w:rFonts w:ascii="Aptos Narrow" w:hAnsi="Aptos Narrow"/>
                  <w:color w:val="000000"/>
                </w:rPr>
                <w:t>104</w:t>
              </w:r>
            </w:ins>
          </w:p>
        </w:tc>
      </w:tr>
      <w:tr w:rsidR="008E0CAC" w:rsidRPr="00E9100A" w14:paraId="2C10D17C" w14:textId="77777777" w:rsidTr="00094A6B">
        <w:trPr>
          <w:trHeight w:val="320"/>
          <w:ins w:id="555" w:author="Knaus, Brian" w:date="2024-07-09T17:56:00Z" w16du:dateUtc="2024-07-10T00:56:00Z"/>
        </w:trPr>
        <w:tc>
          <w:tcPr>
            <w:tcW w:w="4770" w:type="dxa"/>
            <w:tcBorders>
              <w:top w:val="nil"/>
              <w:left w:val="nil"/>
              <w:bottom w:val="nil"/>
              <w:right w:val="nil"/>
            </w:tcBorders>
            <w:shd w:val="clear" w:color="auto" w:fill="auto"/>
            <w:noWrap/>
            <w:vAlign w:val="bottom"/>
            <w:hideMark/>
          </w:tcPr>
          <w:p w14:paraId="3C06E2DF" w14:textId="77777777" w:rsidR="008E0CAC" w:rsidRPr="00E9100A" w:rsidRDefault="008E0CAC" w:rsidP="00094A6B">
            <w:pPr>
              <w:rPr>
                <w:ins w:id="556" w:author="Knaus, Brian" w:date="2024-07-09T17:56:00Z" w16du:dateUtc="2024-07-10T00:56:00Z"/>
                <w:rFonts w:ascii="Aptos Narrow" w:hAnsi="Aptos Narrow"/>
                <w:color w:val="000000"/>
              </w:rPr>
            </w:pPr>
            <w:ins w:id="557" w:author="Knaus, Brian" w:date="2024-07-09T17:56:00Z" w16du:dateUtc="2024-07-10T00:56:00Z">
              <w:r w:rsidRPr="00E9100A">
                <w:rPr>
                  <w:rFonts w:ascii="Aptos Narrow" w:hAnsi="Aptos Narrow"/>
                  <w:color w:val="000000"/>
                </w:rPr>
                <w:t xml:space="preserve">Total </w:t>
              </w:r>
              <w:proofErr w:type="spellStart"/>
              <w:proofErr w:type="gramStart"/>
              <w:r w:rsidRPr="00E9100A">
                <w:rPr>
                  <w:rFonts w:ascii="Aptos Narrow" w:hAnsi="Aptos Narrow"/>
                  <w:color w:val="000000"/>
                </w:rPr>
                <w:t>A,a</w:t>
              </w:r>
              <w:proofErr w:type="gramEnd"/>
              <w:r w:rsidRPr="00E9100A">
                <w:rPr>
                  <w:rFonts w:ascii="Aptos Narrow" w:hAnsi="Aptos Narrow"/>
                  <w:color w:val="000000"/>
                </w:rPr>
                <w:t>,C,c,G,g,T,t</w:t>
              </w:r>
              <w:proofErr w:type="spellEnd"/>
              <w:r w:rsidRPr="00E9100A">
                <w:rPr>
                  <w:rFonts w:ascii="Aptos Narrow" w:hAnsi="Aptos Narrow"/>
                  <w:color w:val="000000"/>
                </w:rPr>
                <w:t xml:space="preserve"> (bp)</w:t>
              </w:r>
            </w:ins>
          </w:p>
        </w:tc>
        <w:tc>
          <w:tcPr>
            <w:tcW w:w="1385" w:type="dxa"/>
            <w:tcBorders>
              <w:top w:val="nil"/>
              <w:left w:val="nil"/>
              <w:bottom w:val="nil"/>
              <w:right w:val="nil"/>
            </w:tcBorders>
            <w:shd w:val="clear" w:color="auto" w:fill="auto"/>
            <w:noWrap/>
            <w:vAlign w:val="bottom"/>
            <w:hideMark/>
          </w:tcPr>
          <w:p w14:paraId="6F3A5662" w14:textId="6452AABF" w:rsidR="008E0CAC" w:rsidRPr="00E9100A" w:rsidRDefault="008E0CAC" w:rsidP="00094A6B">
            <w:pPr>
              <w:jc w:val="right"/>
              <w:rPr>
                <w:ins w:id="558" w:author="Knaus, Brian" w:date="2024-07-09T17:56:00Z" w16du:dateUtc="2024-07-10T00:56:00Z"/>
                <w:rFonts w:ascii="Aptos Narrow" w:hAnsi="Aptos Narrow"/>
                <w:color w:val="000000"/>
              </w:rPr>
            </w:pPr>
            <w:ins w:id="559" w:author="Knaus, Brian" w:date="2024-07-09T17:56:00Z" w16du:dateUtc="2024-07-10T00:56:00Z">
              <w:r w:rsidRPr="00E9100A">
                <w:rPr>
                  <w:rFonts w:ascii="Aptos Narrow" w:hAnsi="Aptos Narrow"/>
                  <w:color w:val="000000"/>
                </w:rPr>
                <w:t>736</w:t>
              </w:r>
            </w:ins>
            <w:ins w:id="560" w:author="Knaus, Brian" w:date="2024-07-09T23:21:00Z" w16du:dateUtc="2024-07-10T06:21:00Z">
              <w:r w:rsidR="002D7C3F">
                <w:rPr>
                  <w:rFonts w:ascii="Aptos Narrow" w:hAnsi="Aptos Narrow"/>
                  <w:color w:val="000000"/>
                </w:rPr>
                <w:t>,</w:t>
              </w:r>
            </w:ins>
            <w:ins w:id="561" w:author="Knaus, Brian" w:date="2024-07-09T17:56:00Z" w16du:dateUtc="2024-07-10T00:56:00Z">
              <w:r w:rsidRPr="00E9100A">
                <w:rPr>
                  <w:rFonts w:ascii="Aptos Narrow" w:hAnsi="Aptos Narrow"/>
                  <w:color w:val="000000"/>
                </w:rPr>
                <w:t>579</w:t>
              </w:r>
            </w:ins>
            <w:ins w:id="562" w:author="Knaus, Brian" w:date="2024-07-09T23:21:00Z" w16du:dateUtc="2024-07-10T06:21:00Z">
              <w:r w:rsidR="002D7C3F">
                <w:rPr>
                  <w:rFonts w:ascii="Aptos Narrow" w:hAnsi="Aptos Narrow"/>
                  <w:color w:val="000000"/>
                </w:rPr>
                <w:t>,</w:t>
              </w:r>
            </w:ins>
            <w:ins w:id="563" w:author="Knaus, Brian" w:date="2024-07-09T17:56:00Z" w16du:dateUtc="2024-07-10T00:56:00Z">
              <w:r w:rsidRPr="00E9100A">
                <w:rPr>
                  <w:rFonts w:ascii="Aptos Narrow" w:hAnsi="Aptos Narrow"/>
                  <w:color w:val="000000"/>
                </w:rPr>
                <w:t>359</w:t>
              </w:r>
            </w:ins>
          </w:p>
        </w:tc>
      </w:tr>
      <w:tr w:rsidR="008E0CAC" w:rsidRPr="00E9100A" w14:paraId="24ACCDDF" w14:textId="77777777" w:rsidTr="00094A6B">
        <w:trPr>
          <w:trHeight w:val="320"/>
          <w:ins w:id="564" w:author="Knaus, Brian" w:date="2024-07-09T17:56:00Z" w16du:dateUtc="2024-07-10T00:56:00Z"/>
        </w:trPr>
        <w:tc>
          <w:tcPr>
            <w:tcW w:w="4770" w:type="dxa"/>
            <w:tcBorders>
              <w:top w:val="nil"/>
              <w:left w:val="nil"/>
              <w:bottom w:val="nil"/>
              <w:right w:val="nil"/>
            </w:tcBorders>
            <w:shd w:val="clear" w:color="auto" w:fill="auto"/>
            <w:noWrap/>
            <w:vAlign w:val="bottom"/>
            <w:hideMark/>
          </w:tcPr>
          <w:p w14:paraId="1C413A78" w14:textId="77777777" w:rsidR="008E0CAC" w:rsidRPr="00E9100A" w:rsidRDefault="008E0CAC" w:rsidP="00094A6B">
            <w:pPr>
              <w:rPr>
                <w:ins w:id="565" w:author="Knaus, Brian" w:date="2024-07-09T17:56:00Z" w16du:dateUtc="2024-07-10T00:56:00Z"/>
                <w:rFonts w:ascii="Aptos Narrow" w:hAnsi="Aptos Narrow"/>
                <w:color w:val="000000"/>
              </w:rPr>
            </w:pPr>
            <w:ins w:id="566" w:author="Knaus, Brian" w:date="2024-07-09T17:56:00Z" w16du:dateUtc="2024-07-10T00:56:00Z">
              <w:r w:rsidRPr="00E9100A">
                <w:rPr>
                  <w:rFonts w:ascii="Aptos Narrow" w:hAnsi="Aptos Narrow"/>
                  <w:color w:val="000000"/>
                </w:rPr>
                <w:t xml:space="preserve">Total </w:t>
              </w:r>
              <w:proofErr w:type="spellStart"/>
              <w:proofErr w:type="gramStart"/>
              <w:r w:rsidRPr="00E9100A">
                <w:rPr>
                  <w:rFonts w:ascii="Aptos Narrow" w:hAnsi="Aptos Narrow"/>
                  <w:color w:val="000000"/>
                </w:rPr>
                <w:t>C,c</w:t>
              </w:r>
              <w:proofErr w:type="gramEnd"/>
              <w:r w:rsidRPr="00E9100A">
                <w:rPr>
                  <w:rFonts w:ascii="Aptos Narrow" w:hAnsi="Aptos Narrow"/>
                  <w:color w:val="000000"/>
                </w:rPr>
                <w:t>,G,g</w:t>
              </w:r>
              <w:proofErr w:type="spellEnd"/>
              <w:r w:rsidRPr="00E9100A">
                <w:rPr>
                  <w:rFonts w:ascii="Aptos Narrow" w:hAnsi="Aptos Narrow"/>
                  <w:color w:val="000000"/>
                </w:rPr>
                <w:t xml:space="preserve"> (bp)</w:t>
              </w:r>
            </w:ins>
          </w:p>
        </w:tc>
        <w:tc>
          <w:tcPr>
            <w:tcW w:w="1385" w:type="dxa"/>
            <w:tcBorders>
              <w:top w:val="nil"/>
              <w:left w:val="nil"/>
              <w:bottom w:val="nil"/>
              <w:right w:val="nil"/>
            </w:tcBorders>
            <w:shd w:val="clear" w:color="auto" w:fill="auto"/>
            <w:noWrap/>
            <w:vAlign w:val="bottom"/>
            <w:hideMark/>
          </w:tcPr>
          <w:p w14:paraId="0D6CDED2" w14:textId="0338E7F5" w:rsidR="008E0CAC" w:rsidRPr="00E9100A" w:rsidRDefault="008E0CAC" w:rsidP="00094A6B">
            <w:pPr>
              <w:jc w:val="right"/>
              <w:rPr>
                <w:ins w:id="567" w:author="Knaus, Brian" w:date="2024-07-09T17:56:00Z" w16du:dateUtc="2024-07-10T00:56:00Z"/>
                <w:rFonts w:ascii="Aptos Narrow" w:hAnsi="Aptos Narrow"/>
                <w:color w:val="000000"/>
              </w:rPr>
            </w:pPr>
            <w:ins w:id="568" w:author="Knaus, Brian" w:date="2024-07-09T17:56:00Z" w16du:dateUtc="2024-07-10T00:56:00Z">
              <w:r w:rsidRPr="00E9100A">
                <w:rPr>
                  <w:rFonts w:ascii="Aptos Narrow" w:hAnsi="Aptos Narrow"/>
                  <w:color w:val="000000"/>
                </w:rPr>
                <w:t>246</w:t>
              </w:r>
            </w:ins>
            <w:ins w:id="569" w:author="Knaus, Brian" w:date="2024-07-09T23:21:00Z" w16du:dateUtc="2024-07-10T06:21:00Z">
              <w:r w:rsidR="002D7C3F">
                <w:rPr>
                  <w:rFonts w:ascii="Aptos Narrow" w:hAnsi="Aptos Narrow"/>
                  <w:color w:val="000000"/>
                </w:rPr>
                <w:t>,</w:t>
              </w:r>
            </w:ins>
            <w:ins w:id="570" w:author="Knaus, Brian" w:date="2024-07-09T17:56:00Z" w16du:dateUtc="2024-07-10T00:56:00Z">
              <w:r w:rsidRPr="00E9100A">
                <w:rPr>
                  <w:rFonts w:ascii="Aptos Narrow" w:hAnsi="Aptos Narrow"/>
                  <w:color w:val="000000"/>
                </w:rPr>
                <w:t>856</w:t>
              </w:r>
            </w:ins>
            <w:ins w:id="571" w:author="Knaus, Brian" w:date="2024-07-09T23:21:00Z" w16du:dateUtc="2024-07-10T06:21:00Z">
              <w:r w:rsidR="002D7C3F">
                <w:rPr>
                  <w:rFonts w:ascii="Aptos Narrow" w:hAnsi="Aptos Narrow"/>
                  <w:color w:val="000000"/>
                </w:rPr>
                <w:t>,</w:t>
              </w:r>
            </w:ins>
            <w:ins w:id="572" w:author="Knaus, Brian" w:date="2024-07-09T17:56:00Z" w16du:dateUtc="2024-07-10T00:56:00Z">
              <w:r w:rsidRPr="00E9100A">
                <w:rPr>
                  <w:rFonts w:ascii="Aptos Narrow" w:hAnsi="Aptos Narrow"/>
                  <w:color w:val="000000"/>
                </w:rPr>
                <w:t>385</w:t>
              </w:r>
            </w:ins>
          </w:p>
        </w:tc>
      </w:tr>
      <w:tr w:rsidR="008E0CAC" w:rsidRPr="00E9100A" w14:paraId="7A7A29E2" w14:textId="77777777" w:rsidTr="00094A6B">
        <w:trPr>
          <w:trHeight w:val="320"/>
          <w:ins w:id="573" w:author="Knaus, Brian" w:date="2024-07-09T17:56:00Z" w16du:dateUtc="2024-07-10T00:56:00Z"/>
        </w:trPr>
        <w:tc>
          <w:tcPr>
            <w:tcW w:w="4770" w:type="dxa"/>
            <w:tcBorders>
              <w:top w:val="nil"/>
              <w:left w:val="nil"/>
              <w:bottom w:val="nil"/>
              <w:right w:val="nil"/>
            </w:tcBorders>
            <w:shd w:val="clear" w:color="auto" w:fill="auto"/>
            <w:noWrap/>
            <w:vAlign w:val="bottom"/>
            <w:hideMark/>
          </w:tcPr>
          <w:p w14:paraId="1462A49A" w14:textId="77777777" w:rsidR="008E0CAC" w:rsidRPr="00E9100A" w:rsidRDefault="008E0CAC" w:rsidP="00094A6B">
            <w:pPr>
              <w:rPr>
                <w:ins w:id="574" w:author="Knaus, Brian" w:date="2024-07-09T17:56:00Z" w16du:dateUtc="2024-07-10T00:56:00Z"/>
                <w:rFonts w:ascii="Aptos Narrow" w:hAnsi="Aptos Narrow"/>
                <w:color w:val="000000"/>
              </w:rPr>
            </w:pPr>
            <w:ins w:id="575" w:author="Knaus, Brian" w:date="2024-07-09T17:56:00Z" w16du:dateUtc="2024-07-10T00:56:00Z">
              <w:r w:rsidRPr="00E9100A">
                <w:rPr>
                  <w:rFonts w:ascii="Aptos Narrow" w:hAnsi="Aptos Narrow"/>
                  <w:color w:val="000000"/>
                </w:rPr>
                <w:t>GC/ACGT (percentage)</w:t>
              </w:r>
            </w:ins>
          </w:p>
        </w:tc>
        <w:tc>
          <w:tcPr>
            <w:tcW w:w="1385" w:type="dxa"/>
            <w:tcBorders>
              <w:top w:val="nil"/>
              <w:left w:val="nil"/>
              <w:bottom w:val="nil"/>
              <w:right w:val="nil"/>
            </w:tcBorders>
            <w:shd w:val="clear" w:color="auto" w:fill="auto"/>
            <w:noWrap/>
            <w:vAlign w:val="bottom"/>
            <w:hideMark/>
          </w:tcPr>
          <w:p w14:paraId="27517174" w14:textId="6F058B5B" w:rsidR="008E0CAC" w:rsidRPr="00E9100A" w:rsidRDefault="008E0CAC" w:rsidP="00094A6B">
            <w:pPr>
              <w:jc w:val="right"/>
              <w:rPr>
                <w:ins w:id="576" w:author="Knaus, Brian" w:date="2024-07-09T17:56:00Z" w16du:dateUtc="2024-07-10T00:56:00Z"/>
                <w:rFonts w:ascii="Aptos Narrow" w:hAnsi="Aptos Narrow"/>
                <w:color w:val="000000"/>
              </w:rPr>
            </w:pPr>
            <w:ins w:id="577" w:author="Knaus, Brian" w:date="2024-07-09T17:56:00Z" w16du:dateUtc="2024-07-10T00:56:00Z">
              <w:r w:rsidRPr="00E9100A">
                <w:rPr>
                  <w:rFonts w:ascii="Aptos Narrow" w:hAnsi="Aptos Narrow"/>
                  <w:color w:val="000000"/>
                </w:rPr>
                <w:t>33.51</w:t>
              </w:r>
            </w:ins>
            <w:ins w:id="578" w:author="Knaus, Brian" w:date="2024-07-09T23:21:00Z" w16du:dateUtc="2024-07-10T06:21:00Z">
              <w:r w:rsidR="002D7C3F">
                <w:rPr>
                  <w:rFonts w:ascii="Aptos Narrow" w:hAnsi="Aptos Narrow"/>
                  <w:color w:val="000000"/>
                </w:rPr>
                <w:t>4</w:t>
              </w:r>
            </w:ins>
          </w:p>
        </w:tc>
      </w:tr>
      <w:tr w:rsidR="008E0CAC" w:rsidRPr="00E9100A" w14:paraId="55C29C39" w14:textId="77777777" w:rsidTr="00094A6B">
        <w:trPr>
          <w:trHeight w:val="320"/>
          <w:ins w:id="579" w:author="Knaus, Brian" w:date="2024-07-09T17:56:00Z" w16du:dateUtc="2024-07-10T00:56:00Z"/>
        </w:trPr>
        <w:tc>
          <w:tcPr>
            <w:tcW w:w="4770" w:type="dxa"/>
            <w:tcBorders>
              <w:top w:val="nil"/>
              <w:left w:val="nil"/>
              <w:bottom w:val="nil"/>
              <w:right w:val="nil"/>
            </w:tcBorders>
            <w:shd w:val="clear" w:color="auto" w:fill="auto"/>
            <w:noWrap/>
            <w:vAlign w:val="bottom"/>
            <w:hideMark/>
          </w:tcPr>
          <w:p w14:paraId="3BA5AC87" w14:textId="77777777" w:rsidR="008E0CAC" w:rsidRPr="00E9100A" w:rsidRDefault="008E0CAC" w:rsidP="00094A6B">
            <w:pPr>
              <w:rPr>
                <w:ins w:id="580" w:author="Knaus, Brian" w:date="2024-07-09T17:56:00Z" w16du:dateUtc="2024-07-10T00:56:00Z"/>
                <w:rFonts w:ascii="Aptos Narrow" w:hAnsi="Aptos Narrow"/>
                <w:color w:val="000000"/>
              </w:rPr>
            </w:pPr>
            <w:ins w:id="581" w:author="Knaus, Brian" w:date="2024-07-09T17:56:00Z" w16du:dateUtc="2024-07-10T00:56:00Z">
              <w:r w:rsidRPr="00E9100A">
                <w:rPr>
                  <w:rFonts w:ascii="Aptos Narrow" w:hAnsi="Aptos Narrow"/>
                  <w:color w:val="000000"/>
                </w:rPr>
                <w:t>GC/Total length (percentage)</w:t>
              </w:r>
            </w:ins>
          </w:p>
        </w:tc>
        <w:tc>
          <w:tcPr>
            <w:tcW w:w="1385" w:type="dxa"/>
            <w:tcBorders>
              <w:top w:val="nil"/>
              <w:left w:val="nil"/>
              <w:bottom w:val="nil"/>
              <w:right w:val="nil"/>
            </w:tcBorders>
            <w:shd w:val="clear" w:color="auto" w:fill="auto"/>
            <w:noWrap/>
            <w:vAlign w:val="bottom"/>
            <w:hideMark/>
          </w:tcPr>
          <w:p w14:paraId="5DD88065" w14:textId="046CC3E7" w:rsidR="008E0CAC" w:rsidRPr="00E9100A" w:rsidRDefault="008E0CAC" w:rsidP="00094A6B">
            <w:pPr>
              <w:jc w:val="right"/>
              <w:rPr>
                <w:ins w:id="582" w:author="Knaus, Brian" w:date="2024-07-09T17:56:00Z" w16du:dateUtc="2024-07-10T00:56:00Z"/>
                <w:rFonts w:ascii="Aptos Narrow" w:hAnsi="Aptos Narrow"/>
                <w:color w:val="000000"/>
              </w:rPr>
            </w:pPr>
            <w:ins w:id="583" w:author="Knaus, Brian" w:date="2024-07-09T17:56:00Z" w16du:dateUtc="2024-07-10T00:56:00Z">
              <w:r w:rsidRPr="00E9100A">
                <w:rPr>
                  <w:rFonts w:ascii="Aptos Narrow" w:hAnsi="Aptos Narrow"/>
                  <w:color w:val="000000"/>
                </w:rPr>
                <w:t>28.175</w:t>
              </w:r>
            </w:ins>
          </w:p>
        </w:tc>
      </w:tr>
      <w:tr w:rsidR="008E0CAC" w:rsidRPr="00E9100A" w14:paraId="6B747006" w14:textId="77777777" w:rsidTr="00094A6B">
        <w:trPr>
          <w:trHeight w:val="320"/>
          <w:ins w:id="584" w:author="Knaus, Brian" w:date="2024-07-09T17:56:00Z" w16du:dateUtc="2024-07-10T00:56:00Z"/>
        </w:trPr>
        <w:tc>
          <w:tcPr>
            <w:tcW w:w="4770" w:type="dxa"/>
            <w:tcBorders>
              <w:top w:val="nil"/>
              <w:left w:val="nil"/>
              <w:bottom w:val="nil"/>
              <w:right w:val="nil"/>
            </w:tcBorders>
            <w:shd w:val="clear" w:color="auto" w:fill="auto"/>
            <w:noWrap/>
            <w:vAlign w:val="bottom"/>
            <w:hideMark/>
          </w:tcPr>
          <w:p w14:paraId="25F02860" w14:textId="77777777" w:rsidR="008E0CAC" w:rsidRPr="00E9100A" w:rsidRDefault="008E0CAC" w:rsidP="00094A6B">
            <w:pPr>
              <w:rPr>
                <w:ins w:id="585" w:author="Knaus, Brian" w:date="2024-07-09T17:56:00Z" w16du:dateUtc="2024-07-10T00:56:00Z"/>
                <w:rFonts w:ascii="Aptos Narrow" w:hAnsi="Aptos Narrow"/>
                <w:color w:val="000000"/>
              </w:rPr>
            </w:pPr>
            <w:ins w:id="586" w:author="Knaus, Brian" w:date="2024-07-09T17:56:00Z" w16du:dateUtc="2024-07-10T00:56:00Z">
              <w:r w:rsidRPr="00E9100A">
                <w:rPr>
                  <w:rFonts w:ascii="Aptos Narrow" w:hAnsi="Aptos Narrow"/>
                  <w:color w:val="000000"/>
                </w:rPr>
                <w:t xml:space="preserve">Number of </w:t>
              </w:r>
              <w:proofErr w:type="spellStart"/>
              <w:r w:rsidRPr="00E9100A">
                <w:rPr>
                  <w:rFonts w:ascii="Aptos Narrow" w:hAnsi="Aptos Narrow"/>
                  <w:color w:val="000000"/>
                </w:rPr>
                <w:t>Nn</w:t>
              </w:r>
              <w:proofErr w:type="spellEnd"/>
            </w:ins>
          </w:p>
        </w:tc>
        <w:tc>
          <w:tcPr>
            <w:tcW w:w="1385" w:type="dxa"/>
            <w:tcBorders>
              <w:top w:val="nil"/>
              <w:left w:val="nil"/>
              <w:bottom w:val="nil"/>
              <w:right w:val="nil"/>
            </w:tcBorders>
            <w:shd w:val="clear" w:color="auto" w:fill="auto"/>
            <w:noWrap/>
            <w:vAlign w:val="bottom"/>
            <w:hideMark/>
          </w:tcPr>
          <w:p w14:paraId="0949B369" w14:textId="67C702EB" w:rsidR="008E0CAC" w:rsidRPr="00E9100A" w:rsidRDefault="008E0CAC" w:rsidP="00094A6B">
            <w:pPr>
              <w:jc w:val="right"/>
              <w:rPr>
                <w:ins w:id="587" w:author="Knaus, Brian" w:date="2024-07-09T17:56:00Z" w16du:dateUtc="2024-07-10T00:56:00Z"/>
                <w:rFonts w:ascii="Aptos Narrow" w:hAnsi="Aptos Narrow"/>
                <w:color w:val="000000"/>
              </w:rPr>
            </w:pPr>
            <w:ins w:id="588" w:author="Knaus, Brian" w:date="2024-07-09T17:56:00Z" w16du:dateUtc="2024-07-10T00:56:00Z">
              <w:r w:rsidRPr="00E9100A">
                <w:rPr>
                  <w:rFonts w:ascii="Aptos Narrow" w:hAnsi="Aptos Narrow"/>
                  <w:color w:val="000000"/>
                </w:rPr>
                <w:t>13</w:t>
              </w:r>
            </w:ins>
            <w:ins w:id="589" w:author="Knaus, Brian" w:date="2024-07-09T23:22:00Z" w16du:dateUtc="2024-07-10T06:22:00Z">
              <w:r w:rsidR="002D7C3F">
                <w:rPr>
                  <w:rFonts w:ascii="Aptos Narrow" w:hAnsi="Aptos Narrow"/>
                  <w:color w:val="000000"/>
                </w:rPr>
                <w:t>,</w:t>
              </w:r>
            </w:ins>
            <w:ins w:id="590" w:author="Knaus, Brian" w:date="2024-07-09T17:56:00Z" w16du:dateUtc="2024-07-10T00:56:00Z">
              <w:r w:rsidRPr="00E9100A">
                <w:rPr>
                  <w:rFonts w:ascii="Aptos Narrow" w:hAnsi="Aptos Narrow"/>
                  <w:color w:val="000000"/>
                </w:rPr>
                <w:t>968</w:t>
              </w:r>
            </w:ins>
            <w:ins w:id="591" w:author="Knaus, Brian" w:date="2024-07-09T23:22:00Z" w16du:dateUtc="2024-07-10T06:22:00Z">
              <w:r w:rsidR="002D7C3F">
                <w:rPr>
                  <w:rFonts w:ascii="Aptos Narrow" w:hAnsi="Aptos Narrow"/>
                  <w:color w:val="000000"/>
                </w:rPr>
                <w:t>,</w:t>
              </w:r>
            </w:ins>
            <w:ins w:id="592" w:author="Knaus, Brian" w:date="2024-07-09T17:56:00Z" w16du:dateUtc="2024-07-10T00:56:00Z">
              <w:r w:rsidRPr="00E9100A">
                <w:rPr>
                  <w:rFonts w:ascii="Aptos Narrow" w:hAnsi="Aptos Narrow"/>
                  <w:color w:val="000000"/>
                </w:rPr>
                <w:t>290</w:t>
              </w:r>
            </w:ins>
          </w:p>
        </w:tc>
      </w:tr>
      <w:tr w:rsidR="008E0CAC" w:rsidRPr="00E9100A" w14:paraId="02F132F1" w14:textId="77777777" w:rsidTr="00094A6B">
        <w:trPr>
          <w:trHeight w:val="320"/>
          <w:ins w:id="593" w:author="Knaus, Brian" w:date="2024-07-09T17:56:00Z" w16du:dateUtc="2024-07-10T00:56:00Z"/>
        </w:trPr>
        <w:tc>
          <w:tcPr>
            <w:tcW w:w="4770" w:type="dxa"/>
            <w:tcBorders>
              <w:top w:val="nil"/>
              <w:left w:val="nil"/>
              <w:bottom w:val="nil"/>
              <w:right w:val="nil"/>
            </w:tcBorders>
            <w:shd w:val="clear" w:color="auto" w:fill="auto"/>
            <w:noWrap/>
            <w:vAlign w:val="bottom"/>
            <w:hideMark/>
          </w:tcPr>
          <w:p w14:paraId="6CFA8ED0" w14:textId="77777777" w:rsidR="008E0CAC" w:rsidRPr="00E9100A" w:rsidRDefault="008E0CAC" w:rsidP="00094A6B">
            <w:pPr>
              <w:rPr>
                <w:ins w:id="594" w:author="Knaus, Brian" w:date="2024-07-09T17:56:00Z" w16du:dateUtc="2024-07-10T00:56:00Z"/>
                <w:rFonts w:ascii="Aptos Narrow" w:hAnsi="Aptos Narrow"/>
                <w:color w:val="000000"/>
              </w:rPr>
            </w:pPr>
            <w:ins w:id="595" w:author="Knaus, Brian" w:date="2024-07-09T17:56:00Z" w16du:dateUtc="2024-07-10T00:56:00Z">
              <w:r w:rsidRPr="00E9100A">
                <w:rPr>
                  <w:rFonts w:ascii="Aptos Narrow" w:hAnsi="Aptos Narrow"/>
                  <w:color w:val="000000"/>
                </w:rPr>
                <w:t xml:space="preserve">Number of IUPAC ambiguous: </w:t>
              </w:r>
              <w:proofErr w:type="spellStart"/>
              <w:r w:rsidRPr="00E9100A">
                <w:rPr>
                  <w:rFonts w:ascii="Aptos Narrow" w:hAnsi="Aptos Narrow"/>
                  <w:color w:val="000000"/>
                </w:rPr>
                <w:t>wWsSmMkKrRyY</w:t>
              </w:r>
              <w:proofErr w:type="spellEnd"/>
            </w:ins>
          </w:p>
        </w:tc>
        <w:tc>
          <w:tcPr>
            <w:tcW w:w="1385" w:type="dxa"/>
            <w:tcBorders>
              <w:top w:val="nil"/>
              <w:left w:val="nil"/>
              <w:bottom w:val="nil"/>
              <w:right w:val="nil"/>
            </w:tcBorders>
            <w:shd w:val="clear" w:color="auto" w:fill="auto"/>
            <w:noWrap/>
            <w:vAlign w:val="bottom"/>
            <w:hideMark/>
          </w:tcPr>
          <w:p w14:paraId="6345AC55" w14:textId="77777777" w:rsidR="008E0CAC" w:rsidRPr="00E9100A" w:rsidRDefault="008E0CAC" w:rsidP="00094A6B">
            <w:pPr>
              <w:jc w:val="right"/>
              <w:rPr>
                <w:ins w:id="596" w:author="Knaus, Brian" w:date="2024-07-09T17:56:00Z" w16du:dateUtc="2024-07-10T00:56:00Z"/>
                <w:rFonts w:ascii="Aptos Narrow" w:hAnsi="Aptos Narrow"/>
                <w:color w:val="000000"/>
              </w:rPr>
            </w:pPr>
            <w:ins w:id="597" w:author="Knaus, Brian" w:date="2024-07-09T17:56:00Z" w16du:dateUtc="2024-07-10T00:56:00Z">
              <w:r w:rsidRPr="00E9100A">
                <w:rPr>
                  <w:rFonts w:ascii="Aptos Narrow" w:hAnsi="Aptos Narrow"/>
                  <w:color w:val="000000"/>
                </w:rPr>
                <w:t>0</w:t>
              </w:r>
            </w:ins>
          </w:p>
        </w:tc>
      </w:tr>
      <w:tr w:rsidR="008E0CAC" w:rsidRPr="00E9100A" w14:paraId="53592763" w14:textId="77777777" w:rsidTr="00094A6B">
        <w:trPr>
          <w:trHeight w:val="320"/>
          <w:ins w:id="598" w:author="Knaus, Brian" w:date="2024-07-09T17:56:00Z" w16du:dateUtc="2024-07-10T00:56:00Z"/>
        </w:trPr>
        <w:tc>
          <w:tcPr>
            <w:tcW w:w="4770" w:type="dxa"/>
            <w:tcBorders>
              <w:top w:val="nil"/>
              <w:left w:val="nil"/>
              <w:bottom w:val="nil"/>
              <w:right w:val="nil"/>
            </w:tcBorders>
            <w:shd w:val="clear" w:color="auto" w:fill="auto"/>
            <w:noWrap/>
            <w:vAlign w:val="bottom"/>
            <w:hideMark/>
          </w:tcPr>
          <w:p w14:paraId="7A3BF6E7" w14:textId="77777777" w:rsidR="008E0CAC" w:rsidRPr="00E9100A" w:rsidRDefault="008E0CAC" w:rsidP="00094A6B">
            <w:pPr>
              <w:rPr>
                <w:ins w:id="599" w:author="Knaus, Brian" w:date="2024-07-09T17:56:00Z" w16du:dateUtc="2024-07-10T00:56:00Z"/>
                <w:rFonts w:ascii="Aptos Narrow" w:hAnsi="Aptos Narrow"/>
                <w:color w:val="000000"/>
              </w:rPr>
            </w:pPr>
            <w:ins w:id="600" w:author="Knaus, Brian" w:date="2024-07-09T17:56:00Z" w16du:dateUtc="2024-07-10T00:56:00Z">
              <w:r w:rsidRPr="00E9100A">
                <w:rPr>
                  <w:rFonts w:ascii="Aptos Narrow" w:hAnsi="Aptos Narrow"/>
                  <w:color w:val="000000"/>
                </w:rPr>
                <w:t>Number of unexpected</w:t>
              </w:r>
            </w:ins>
          </w:p>
        </w:tc>
        <w:tc>
          <w:tcPr>
            <w:tcW w:w="1385" w:type="dxa"/>
            <w:tcBorders>
              <w:top w:val="nil"/>
              <w:left w:val="nil"/>
              <w:bottom w:val="nil"/>
              <w:right w:val="nil"/>
            </w:tcBorders>
            <w:shd w:val="clear" w:color="auto" w:fill="auto"/>
            <w:noWrap/>
            <w:vAlign w:val="bottom"/>
            <w:hideMark/>
          </w:tcPr>
          <w:p w14:paraId="697BF454" w14:textId="77777777" w:rsidR="008E0CAC" w:rsidRPr="00E9100A" w:rsidRDefault="008E0CAC" w:rsidP="00094A6B">
            <w:pPr>
              <w:jc w:val="right"/>
              <w:rPr>
                <w:ins w:id="601" w:author="Knaus, Brian" w:date="2024-07-09T17:56:00Z" w16du:dateUtc="2024-07-10T00:56:00Z"/>
                <w:rFonts w:ascii="Aptos Narrow" w:hAnsi="Aptos Narrow"/>
                <w:color w:val="000000"/>
              </w:rPr>
            </w:pPr>
            <w:ins w:id="602" w:author="Knaus, Brian" w:date="2024-07-09T17:56:00Z" w16du:dateUtc="2024-07-10T00:56:00Z">
              <w:r w:rsidRPr="00E9100A">
                <w:rPr>
                  <w:rFonts w:ascii="Aptos Narrow" w:hAnsi="Aptos Narrow"/>
                  <w:color w:val="000000"/>
                </w:rPr>
                <w:t>0</w:t>
              </w:r>
            </w:ins>
          </w:p>
        </w:tc>
      </w:tr>
      <w:tr w:rsidR="008E0CAC" w:rsidRPr="00E9100A" w14:paraId="5F8A4CE1" w14:textId="77777777" w:rsidTr="00094A6B">
        <w:trPr>
          <w:trHeight w:val="320"/>
          <w:ins w:id="603" w:author="Knaus, Brian" w:date="2024-07-09T17:56:00Z" w16du:dateUtc="2024-07-10T00:56:00Z"/>
        </w:trPr>
        <w:tc>
          <w:tcPr>
            <w:tcW w:w="4770" w:type="dxa"/>
            <w:tcBorders>
              <w:top w:val="nil"/>
              <w:left w:val="nil"/>
              <w:bottom w:val="nil"/>
              <w:right w:val="nil"/>
            </w:tcBorders>
            <w:shd w:val="clear" w:color="auto" w:fill="auto"/>
            <w:noWrap/>
            <w:vAlign w:val="bottom"/>
            <w:hideMark/>
          </w:tcPr>
          <w:p w14:paraId="1E48D7E2" w14:textId="77777777" w:rsidR="008E0CAC" w:rsidRPr="00E9100A" w:rsidRDefault="008E0CAC" w:rsidP="00094A6B">
            <w:pPr>
              <w:rPr>
                <w:ins w:id="604" w:author="Knaus, Brian" w:date="2024-07-09T17:56:00Z" w16du:dateUtc="2024-07-10T00:56:00Z"/>
                <w:rFonts w:ascii="Aptos Narrow" w:hAnsi="Aptos Narrow"/>
                <w:color w:val="000000"/>
              </w:rPr>
            </w:pPr>
            <w:ins w:id="605" w:author="Knaus, Brian" w:date="2024-07-09T17:56:00Z" w16du:dateUtc="2024-07-10T00:56:00Z">
              <w:r w:rsidRPr="00E9100A">
                <w:rPr>
                  <w:rFonts w:ascii="Aptos Narrow" w:hAnsi="Aptos Narrow"/>
                  <w:color w:val="000000"/>
                </w:rPr>
                <w:t>Processing time (secs)</w:t>
              </w:r>
            </w:ins>
          </w:p>
        </w:tc>
        <w:tc>
          <w:tcPr>
            <w:tcW w:w="1385" w:type="dxa"/>
            <w:tcBorders>
              <w:top w:val="nil"/>
              <w:left w:val="nil"/>
              <w:bottom w:val="nil"/>
              <w:right w:val="nil"/>
            </w:tcBorders>
            <w:shd w:val="clear" w:color="auto" w:fill="auto"/>
            <w:noWrap/>
            <w:vAlign w:val="bottom"/>
            <w:hideMark/>
          </w:tcPr>
          <w:p w14:paraId="6B8EC78D" w14:textId="0885A603" w:rsidR="008E0CAC" w:rsidRPr="00E9100A" w:rsidRDefault="008E0CAC" w:rsidP="00094A6B">
            <w:pPr>
              <w:jc w:val="right"/>
              <w:rPr>
                <w:ins w:id="606" w:author="Knaus, Brian" w:date="2024-07-09T17:56:00Z" w16du:dateUtc="2024-07-10T00:56:00Z"/>
                <w:rFonts w:ascii="Aptos Narrow" w:hAnsi="Aptos Narrow"/>
                <w:color w:val="000000"/>
              </w:rPr>
            </w:pPr>
            <w:ins w:id="607" w:author="Knaus, Brian" w:date="2024-07-09T17:56:00Z" w16du:dateUtc="2024-07-10T00:56:00Z">
              <w:r w:rsidRPr="00E9100A">
                <w:rPr>
                  <w:rFonts w:ascii="Aptos Narrow" w:hAnsi="Aptos Narrow"/>
                  <w:color w:val="000000"/>
                </w:rPr>
                <w:t>25.553</w:t>
              </w:r>
            </w:ins>
          </w:p>
        </w:tc>
      </w:tr>
    </w:tbl>
    <w:p w14:paraId="57B439B7" w14:textId="77777777" w:rsidR="008E0CAC" w:rsidRDefault="008E0CAC" w:rsidP="008E0CAC">
      <w:pPr>
        <w:pStyle w:val="Bibliography"/>
        <w:rPr>
          <w:ins w:id="608" w:author="Knaus, Brian" w:date="2024-07-09T17:56:00Z" w16du:dateUtc="2024-07-10T00:56:00Z"/>
        </w:rPr>
      </w:pPr>
    </w:p>
    <w:p w14:paraId="406EC398" w14:textId="77777777" w:rsidR="00A46986" w:rsidRDefault="00A46986" w:rsidP="00A46986">
      <w:pPr>
        <w:pStyle w:val="Bibliography"/>
        <w:rPr>
          <w:ins w:id="609" w:author="Knaus, Brian" w:date="2024-07-09T18:08:00Z" w16du:dateUtc="2024-07-10T01:08:00Z"/>
        </w:rPr>
      </w:pPr>
      <w:ins w:id="610" w:author="Knaus, Brian" w:date="2024-07-09T18:08:00Z" w16du:dateUtc="2024-07-10T01:08:00Z">
        <w:r>
          <w:rPr>
            <w:noProof/>
          </w:rPr>
          <w:lastRenderedPageBreak/>
          <w:drawing>
            <wp:inline distT="0" distB="0" distL="0" distR="0" wp14:anchorId="7548AF5D" wp14:editId="007C78BA">
              <wp:extent cx="5943600" cy="5943600"/>
              <wp:effectExtent l="0" t="0" r="0" b="0"/>
              <wp:docPr id="2236676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67605" name="Picture 1"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p>
    <w:p w14:paraId="745276EE" w14:textId="77777777" w:rsidR="00A46986" w:rsidRDefault="00A46986" w:rsidP="00A46986">
      <w:pPr>
        <w:pStyle w:val="Bibliography"/>
        <w:rPr>
          <w:ins w:id="611" w:author="Knaus, Brian" w:date="2024-07-09T18:08:00Z" w16du:dateUtc="2024-07-10T01:08:00Z"/>
        </w:rPr>
      </w:pPr>
    </w:p>
    <w:p w14:paraId="1656BE79" w14:textId="5C25A694" w:rsidR="008E0CAC" w:rsidRPr="00A46986" w:rsidRDefault="00A46986">
      <w:pPr>
        <w:pStyle w:val="Bibliography"/>
        <w:rPr>
          <w:rFonts w:ascii="Helvetica Neue" w:hAnsi="Helvetica Neue"/>
          <w:color w:val="333333"/>
          <w:sz w:val="21"/>
          <w:szCs w:val="21"/>
          <w:shd w:val="clear" w:color="auto" w:fill="FFFFFF"/>
          <w:rPrChange w:id="612" w:author="Knaus, Brian" w:date="2024-07-09T18:08:00Z" w16du:dateUtc="2024-07-10T01:08:00Z">
            <w:rPr/>
          </w:rPrChange>
        </w:rPr>
      </w:pPr>
      <w:ins w:id="613" w:author="Knaus, Brian" w:date="2024-07-09T18:08:00Z" w16du:dateUtc="2024-07-10T01:08:00Z">
        <w:r>
          <w:rPr>
            <w:rStyle w:val="Strong"/>
            <w:rFonts w:ascii="Helvetica Neue" w:hAnsi="Helvetica Neue"/>
            <w:color w:val="333333"/>
            <w:sz w:val="21"/>
            <w:szCs w:val="21"/>
          </w:rPr>
          <w:t>Figure 1.</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 xml:space="preserve">Summary of the </w:t>
        </w:r>
        <w:r>
          <w:t xml:space="preserve">hemp </w:t>
        </w:r>
        <w:proofErr w:type="spellStart"/>
        <w:r>
          <w:t>CBDRx</w:t>
        </w:r>
        <w:proofErr w:type="spellEnd"/>
        <w:r>
          <w:t xml:space="preserve"> (</w:t>
        </w:r>
        <w:r w:rsidRPr="00CF37FE">
          <w:t>GCF_900626175.2_cs10</w:t>
        </w:r>
        <w:r>
          <w:t xml:space="preserve">) </w:t>
        </w:r>
        <w:r>
          <w:rPr>
            <w:rFonts w:ascii="Helvetica Neue" w:hAnsi="Helvetica Neue"/>
            <w:color w:val="333333"/>
            <w:sz w:val="21"/>
            <w:szCs w:val="21"/>
            <w:shd w:val="clear" w:color="auto" w:fill="FFFFFF"/>
          </w:rPr>
          <w:t>assembly.</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 A</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summarizes the distribution of sequence lengths in the assembly.</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 B</w:t>
        </w:r>
      </w:ins>
      <w:ins w:id="614" w:author="Knaus, Brian" w:date="2024-07-10T06:30:00Z" w16du:dateUtc="2024-07-10T13:30:00Z">
        <w:r w:rsidR="00F43B17">
          <w:rPr>
            <w:rStyle w:val="Strong"/>
            <w:rFonts w:ascii="Helvetica Neue" w:hAnsi="Helvetica Neue"/>
            <w:color w:val="333333"/>
            <w:sz w:val="21"/>
            <w:szCs w:val="21"/>
          </w:rPr>
          <w:t xml:space="preserve"> </w:t>
        </w:r>
      </w:ins>
      <w:ins w:id="615" w:author="Knaus, Brian" w:date="2024-07-09T18:08:00Z" w16du:dateUtc="2024-07-10T01:08:00Z">
        <w:r>
          <w:rPr>
            <w:rFonts w:ascii="Helvetica Neue" w:hAnsi="Helvetica Neue"/>
            <w:color w:val="333333"/>
            <w:sz w:val="21"/>
            <w:szCs w:val="21"/>
            <w:shd w:val="clear" w:color="auto" w:fill="FFFFFF"/>
          </w:rPr>
          <w:t>summarizes the per sequence distribution for the rate of each nucleotide (case insensitive).</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 C</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is an ideogram (cartoon) for the first sequences where the height of each bar represents the sequence length and the with and color for windows is based on the per window inverse abundance of the ‘CG’ motif.</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Panels D, E, and F</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summarize the occurrence of IUPAC ambiguous nucleotides (</w:t>
        </w:r>
        <w:proofErr w:type="spellStart"/>
        <w:r>
          <w:rPr>
            <w:rFonts w:ascii="Helvetica Neue" w:hAnsi="Helvetica Neue"/>
            <w:color w:val="333333"/>
            <w:sz w:val="21"/>
            <w:szCs w:val="21"/>
            <w:shd w:val="clear" w:color="auto" w:fill="FFFFFF"/>
          </w:rPr>
          <w:t>wWsSmMkKrRyY</w:t>
        </w:r>
        <w:proofErr w:type="spellEnd"/>
        <w:r>
          <w:rPr>
            <w:rFonts w:ascii="Helvetica Neue" w:hAnsi="Helvetica Neue"/>
            <w:color w:val="333333"/>
            <w:sz w:val="21"/>
            <w:szCs w:val="21"/>
            <w:shd w:val="clear" w:color="auto" w:fill="FFFFFF"/>
          </w:rPr>
          <w:t xml:space="preserve">), any </w:t>
        </w:r>
        <w:proofErr w:type="spellStart"/>
        <w:r>
          <w:rPr>
            <w:rFonts w:ascii="Helvetica Neue" w:hAnsi="Helvetica Neue"/>
            <w:color w:val="333333"/>
            <w:sz w:val="21"/>
            <w:szCs w:val="21"/>
            <w:shd w:val="clear" w:color="auto" w:fill="FFFFFF"/>
          </w:rPr>
          <w:t>nucelotide</w:t>
        </w:r>
        <w:proofErr w:type="spellEnd"/>
        <w:r>
          <w:rPr>
            <w:rFonts w:ascii="Helvetica Neue" w:hAnsi="Helvetica Neue"/>
            <w:color w:val="333333"/>
            <w:sz w:val="21"/>
            <w:szCs w:val="21"/>
            <w:shd w:val="clear" w:color="auto" w:fill="FFFFFF"/>
          </w:rPr>
          <w:t xml:space="preserve"> (</w:t>
        </w:r>
        <w:proofErr w:type="spellStart"/>
        <w:r>
          <w:rPr>
            <w:rFonts w:ascii="Helvetica Neue" w:hAnsi="Helvetica Neue"/>
            <w:color w:val="333333"/>
            <w:sz w:val="21"/>
            <w:szCs w:val="21"/>
            <w:shd w:val="clear" w:color="auto" w:fill="FFFFFF"/>
          </w:rPr>
          <w:t>nN</w:t>
        </w:r>
        <w:proofErr w:type="spellEnd"/>
        <w:r>
          <w:rPr>
            <w:rFonts w:ascii="Helvetica Neue" w:hAnsi="Helvetica Neue"/>
            <w:color w:val="333333"/>
            <w:sz w:val="21"/>
            <w:szCs w:val="21"/>
            <w:shd w:val="clear" w:color="auto" w:fill="FFFFFF"/>
          </w:rPr>
          <w:t xml:space="preserve">), and any unexpected nucleotides on a per sequence/contig basis. When these panels are </w:t>
        </w:r>
        <w:proofErr w:type="gramStart"/>
        <w:r>
          <w:rPr>
            <w:rFonts w:ascii="Helvetica Neue" w:hAnsi="Helvetica Neue"/>
            <w:color w:val="333333"/>
            <w:sz w:val="21"/>
            <w:szCs w:val="21"/>
            <w:shd w:val="clear" w:color="auto" w:fill="FFFFFF"/>
          </w:rPr>
          <w:t>empty</w:t>
        </w:r>
        <w:proofErr w:type="gramEnd"/>
        <w:r>
          <w:rPr>
            <w:rFonts w:ascii="Helvetica Neue" w:hAnsi="Helvetica Neue"/>
            <w:color w:val="333333"/>
            <w:sz w:val="21"/>
            <w:szCs w:val="21"/>
            <w:shd w:val="clear" w:color="auto" w:fill="FFFFFF"/>
          </w:rPr>
          <w:t xml:space="preserve"> they provide positive validation that these features were searched for but not found.</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 G</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 xml:space="preserve">presents the relationship between the length of each sequence/contig and </w:t>
        </w:r>
        <w:proofErr w:type="gramStart"/>
        <w:r>
          <w:rPr>
            <w:rFonts w:ascii="Helvetica Neue" w:hAnsi="Helvetica Neue"/>
            <w:color w:val="333333"/>
            <w:sz w:val="21"/>
            <w:szCs w:val="21"/>
            <w:shd w:val="clear" w:color="auto" w:fill="FFFFFF"/>
          </w:rPr>
          <w:t>it’s</w:t>
        </w:r>
        <w:proofErr w:type="gramEnd"/>
        <w:r>
          <w:rPr>
            <w:rFonts w:ascii="Helvetica Neue" w:hAnsi="Helvetica Neue"/>
            <w:color w:val="333333"/>
            <w:sz w:val="21"/>
            <w:szCs w:val="21"/>
            <w:shd w:val="clear" w:color="auto" w:fill="FFFFFF"/>
          </w:rPr>
          <w:t xml:space="preserve"> G/C content.</w:t>
        </w:r>
      </w:ins>
      <w:bookmarkEnd w:id="207"/>
      <w:bookmarkEnd w:id="209"/>
      <w:bookmarkEnd w:id="247"/>
    </w:p>
    <w:sectPr w:rsidR="008E0CAC" w:rsidRPr="00A46986">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1D295" w14:textId="77777777" w:rsidR="00EB77EE" w:rsidRDefault="00EB77EE">
      <w:pPr>
        <w:spacing w:after="0"/>
      </w:pPr>
      <w:r>
        <w:separator/>
      </w:r>
    </w:p>
  </w:endnote>
  <w:endnote w:type="continuationSeparator" w:id="0">
    <w:p w14:paraId="5E5AEC29" w14:textId="77777777" w:rsidR="00EB77EE" w:rsidRDefault="00EB77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DFB19" w14:textId="77777777" w:rsidR="00EB77EE" w:rsidRDefault="00EB77EE">
      <w:r>
        <w:separator/>
      </w:r>
    </w:p>
  </w:footnote>
  <w:footnote w:type="continuationSeparator" w:id="0">
    <w:p w14:paraId="2C84C503" w14:textId="77777777" w:rsidR="00EB77EE" w:rsidRDefault="00EB7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D68F1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0656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naus, Brian">
    <w15:presenceInfo w15:providerId="AD" w15:userId="S::knausb@oregonstate.edu::6e7d5b28-a2bd-47f3-9bd8-f5cef50e5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641"/>
    <w:rsid w:val="000359C4"/>
    <w:rsid w:val="00041109"/>
    <w:rsid w:val="0005670F"/>
    <w:rsid w:val="00094D6C"/>
    <w:rsid w:val="00186416"/>
    <w:rsid w:val="001B2E96"/>
    <w:rsid w:val="001B6435"/>
    <w:rsid w:val="001C446D"/>
    <w:rsid w:val="001E3807"/>
    <w:rsid w:val="00227AC4"/>
    <w:rsid w:val="00272EE6"/>
    <w:rsid w:val="002D3461"/>
    <w:rsid w:val="002D7C3F"/>
    <w:rsid w:val="002F161D"/>
    <w:rsid w:val="002F2288"/>
    <w:rsid w:val="00303100"/>
    <w:rsid w:val="00327A0E"/>
    <w:rsid w:val="00362B37"/>
    <w:rsid w:val="0036794B"/>
    <w:rsid w:val="00401FA1"/>
    <w:rsid w:val="004601F1"/>
    <w:rsid w:val="00461D19"/>
    <w:rsid w:val="004C014E"/>
    <w:rsid w:val="004D73E1"/>
    <w:rsid w:val="004E70E5"/>
    <w:rsid w:val="005641B5"/>
    <w:rsid w:val="00577DDB"/>
    <w:rsid w:val="00587B78"/>
    <w:rsid w:val="005E533D"/>
    <w:rsid w:val="00602131"/>
    <w:rsid w:val="00602814"/>
    <w:rsid w:val="00626EA7"/>
    <w:rsid w:val="00627658"/>
    <w:rsid w:val="00641044"/>
    <w:rsid w:val="006D3F1F"/>
    <w:rsid w:val="006E6F80"/>
    <w:rsid w:val="00735149"/>
    <w:rsid w:val="00772D62"/>
    <w:rsid w:val="007A72FA"/>
    <w:rsid w:val="007F41C4"/>
    <w:rsid w:val="0084671B"/>
    <w:rsid w:val="00852D0E"/>
    <w:rsid w:val="008856FD"/>
    <w:rsid w:val="008E0CAC"/>
    <w:rsid w:val="008E436F"/>
    <w:rsid w:val="008F73E4"/>
    <w:rsid w:val="00961254"/>
    <w:rsid w:val="00992BC6"/>
    <w:rsid w:val="00A46986"/>
    <w:rsid w:val="00AA7641"/>
    <w:rsid w:val="00AB0437"/>
    <w:rsid w:val="00AF7616"/>
    <w:rsid w:val="00B3411B"/>
    <w:rsid w:val="00B86E72"/>
    <w:rsid w:val="00BC2F9F"/>
    <w:rsid w:val="00BE2E17"/>
    <w:rsid w:val="00C23AC6"/>
    <w:rsid w:val="00CA0224"/>
    <w:rsid w:val="00CE0069"/>
    <w:rsid w:val="00CE61C9"/>
    <w:rsid w:val="00DC4818"/>
    <w:rsid w:val="00DF3484"/>
    <w:rsid w:val="00E1792A"/>
    <w:rsid w:val="00E34D37"/>
    <w:rsid w:val="00E629B6"/>
    <w:rsid w:val="00EB05C4"/>
    <w:rsid w:val="00EB77EE"/>
    <w:rsid w:val="00EE02A2"/>
    <w:rsid w:val="00EF5F64"/>
    <w:rsid w:val="00F43B17"/>
    <w:rsid w:val="00F86AE6"/>
    <w:rsid w:val="00F95615"/>
    <w:rsid w:val="00FB093B"/>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0A06FC"/>
  <w15:docId w15:val="{F3632AC7-9F55-7F49-82C5-30D229B4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8F5902"/>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b/>
      <w:color w:val="CE5C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b/>
      <w:color w:val="204A87"/>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204A87"/>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rPr>
      <w:i w:val="0"/>
    </w:rPr>
  </w:style>
  <w:style w:type="paragraph" w:customStyle="1" w:styleId="ImageCaption">
    <w:name w:val="Image Caption"/>
    <w:basedOn w:val="Caption"/>
    <w:qFormat/>
    <w:rPr>
      <w:i w:val="0"/>
    </w:rPr>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DivCol">
    <w:name w:val="DivCol"/>
    <w:basedOn w:val="BodyText"/>
    <w:qFormat/>
    <w:rPr>
      <w:color w:val="FF0000"/>
      <w:shd w:val="clear" w:color="auto" w:fill="FFFF38"/>
    </w:rPr>
  </w:style>
  <w:style w:type="paragraph" w:customStyle="1" w:styleId="DivCol2">
    <w:name w:val="DivCol2"/>
    <w:basedOn w:val="BodyText"/>
    <w:qFormat/>
    <w:rPr>
      <w:color w:val="FF0000"/>
    </w:rPr>
  </w:style>
  <w:style w:type="paragraph" w:customStyle="1" w:styleId="DivCol3">
    <w:name w:val="DivCol3"/>
    <w:basedOn w:val="BodyText"/>
    <w:qFormat/>
    <w:rPr>
      <w:color w:val="A7074B"/>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8E0CAC"/>
    <w:pPr>
      <w:suppressAutoHyphens w:val="0"/>
    </w:pPr>
  </w:style>
  <w:style w:type="character" w:styleId="Strong">
    <w:name w:val="Strong"/>
    <w:basedOn w:val="DefaultParagraphFont"/>
    <w:uiPriority w:val="22"/>
    <w:qFormat/>
    <w:rsid w:val="008E0CAC"/>
    <w:rPr>
      <w:b/>
      <w:bCs/>
    </w:rPr>
  </w:style>
  <w:style w:type="character" w:customStyle="1" w:styleId="apple-converted-space">
    <w:name w:val="apple-converted-space"/>
    <w:basedOn w:val="DefaultParagraphFont"/>
    <w:rsid w:val="008E0CAC"/>
  </w:style>
  <w:style w:type="character" w:styleId="Emphasis">
    <w:name w:val="Emphasis"/>
    <w:basedOn w:val="DefaultParagraphFont"/>
    <w:uiPriority w:val="20"/>
    <w:qFormat/>
    <w:rsid w:val="008E0CAC"/>
    <w:rPr>
      <w:i/>
      <w:iCs/>
    </w:rPr>
  </w:style>
  <w:style w:type="character" w:styleId="FollowedHyperlink">
    <w:name w:val="FollowedHyperlink"/>
    <w:basedOn w:val="DefaultParagraphFont"/>
    <w:rsid w:val="00CE61C9"/>
    <w:rPr>
      <w:color w:val="800080" w:themeColor="followedHyperlink"/>
      <w:u w:val="single"/>
    </w:rPr>
  </w:style>
  <w:style w:type="paragraph" w:styleId="HTMLPreformatted">
    <w:name w:val="HTML Preformatted"/>
    <w:basedOn w:val="Normal"/>
    <w:link w:val="HTMLPreformattedChar"/>
    <w:rsid w:val="004601F1"/>
    <w:pPr>
      <w:spacing w:after="0"/>
    </w:pPr>
    <w:rPr>
      <w:rFonts w:ascii="Consolas" w:hAnsi="Consolas" w:cs="Consolas"/>
      <w:sz w:val="20"/>
      <w:szCs w:val="20"/>
    </w:rPr>
  </w:style>
  <w:style w:type="character" w:customStyle="1" w:styleId="HTMLPreformattedChar">
    <w:name w:val="HTML Preformatted Char"/>
    <w:basedOn w:val="DefaultParagraphFont"/>
    <w:link w:val="HTMLPreformatted"/>
    <w:rsid w:val="004601F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5136">
      <w:bodyDiv w:val="1"/>
      <w:marLeft w:val="0"/>
      <w:marRight w:val="0"/>
      <w:marTop w:val="0"/>
      <w:marBottom w:val="0"/>
      <w:divBdr>
        <w:top w:val="none" w:sz="0" w:space="0" w:color="auto"/>
        <w:left w:val="none" w:sz="0" w:space="0" w:color="auto"/>
        <w:bottom w:val="none" w:sz="0" w:space="0" w:color="auto"/>
        <w:right w:val="none" w:sz="0" w:space="0" w:color="auto"/>
      </w:divBdr>
    </w:div>
    <w:div w:id="155341667">
      <w:bodyDiv w:val="1"/>
      <w:marLeft w:val="0"/>
      <w:marRight w:val="0"/>
      <w:marTop w:val="0"/>
      <w:marBottom w:val="0"/>
      <w:divBdr>
        <w:top w:val="none" w:sz="0" w:space="0" w:color="auto"/>
        <w:left w:val="none" w:sz="0" w:space="0" w:color="auto"/>
        <w:bottom w:val="none" w:sz="0" w:space="0" w:color="auto"/>
        <w:right w:val="none" w:sz="0" w:space="0" w:color="auto"/>
      </w:divBdr>
    </w:div>
    <w:div w:id="749959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bioinformatics/btt086" TargetMode="External"/><Relationship Id="rId18" Type="http://schemas.openxmlformats.org/officeDocument/2006/relationships/hyperlink" Target="https://samtools.github.io/hts-spec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mailto:brian.knaus@oregonstate.edu" TargetMode="External"/><Relationship Id="rId12" Type="http://schemas.openxmlformats.org/officeDocument/2006/relationships/hyperlink" Target="%20https://doi.org/10.1093/nar/gkp1137" TargetMode="External"/><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2688/f1000research.12232.1" TargetMode="External"/><Relationship Id="rId20" Type="http://schemas.openxmlformats.org/officeDocument/2006/relationships/hyperlink" Target="https://bookdown.org/yihui/rmar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bioinformatics/btp16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knausb/nuccomp" TargetMode="External"/><Relationship Id="rId23" Type="http://schemas.microsoft.com/office/2011/relationships/people" Target="people.xml"/><Relationship Id="rId10" Type="http://schemas.openxmlformats.org/officeDocument/2006/relationships/hyperlink" Target="https://github.com/rstudio/rmarkdown" TargetMode="External"/><Relationship Id="rId19"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github.com/rstudio/rmarkdown" TargetMode="External"/><Relationship Id="rId14" Type="http://schemas.openxmlformats.org/officeDocument/2006/relationships/hyperlink" Target="https://CRAN.R-project.org/package=ggpub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nuccomp: rapidly summarize the contents of FASTA and FASTQ files containing nucleotides</vt:lpstr>
    </vt:vector>
  </TitlesOfParts>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
  <cp:keywords/>
  <cp:lastModifiedBy>Knaus, Brian</cp:lastModifiedBy>
  <cp:revision>81</cp:revision>
  <dcterms:created xsi:type="dcterms:W3CDTF">2024-04-03T23:33:00Z</dcterms:created>
  <dcterms:modified xsi:type="dcterms:W3CDTF">2024-07-10T14:15:00Z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editor_options">
    <vt:lpwstr/>
  </property>
  <property fmtid="{D5CDD505-2E9C-101B-9397-08002B2CF9AE}" pid="5" name="output">
    <vt:lpwstr/>
  </property>
</Properties>
</file>